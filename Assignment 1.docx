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57274" w14:textId="0C76ECFF" w:rsidR="005F7D0D" w:rsidRPr="005F7D0D" w:rsidRDefault="0024731B" w:rsidP="005F7D0D">
      <w:pPr>
        <w:pStyle w:val="Titel"/>
        <w:rPr>
          <w:iCs/>
          <w:color w:val="404040" w:themeColor="text1" w:themeTint="BF"/>
          <w:sz w:val="16"/>
          <w:szCs w:val="16"/>
          <w:rPrChange w:id="0" w:author="Benjamin Schwendinger" w:date="2021-04-13T15:50:00Z">
            <w:rPr/>
          </w:rPrChange>
        </w:rPr>
        <w:pPrChange w:id="1" w:author="Benjamin Schwendinger" w:date="2021-04-13T15:50:00Z">
          <w:pPr>
            <w:pStyle w:val="Beschriftung"/>
            <w:keepNext/>
          </w:pPr>
        </w:pPrChange>
      </w:pPr>
      <w:r w:rsidRPr="0011137C">
        <w:rPr>
          <w:lang w:val="en-GB"/>
        </w:rPr>
        <w:t>Assignment 1</w:t>
      </w:r>
      <w:del w:id="2" w:author="Benjamin Schwendinger" w:date="2021-04-13T15:48:00Z">
        <w:r w:rsidDel="005F7D0D">
          <w:rPr>
            <w:lang w:val="en-GB"/>
          </w:rPr>
          <w:delText xml:space="preserve"> </w:delText>
        </w:r>
      </w:del>
      <w:del w:id="3" w:author="Benjamin Schwendinger" w:date="2021-04-13T15:44:00Z">
        <w:r w:rsidRPr="005F7D0D" w:rsidDel="00285EBF">
          <w:rPr>
            <w:rStyle w:val="SchwacheHervorhebung"/>
            <w:rPrChange w:id="4" w:author="Benjamin Schwendinger" w:date="2021-04-13T15:48:00Z">
              <w:rPr>
                <w:lang w:val="en-GB"/>
              </w:rPr>
            </w:rPrChange>
          </w:rPr>
          <w:delText>| English</w:delText>
        </w:r>
      </w:del>
      <w:del w:id="5" w:author="Benjamin Schwendinger" w:date="2021-04-13T15:47:00Z">
        <w:r w:rsidR="005F7D0D" w:rsidRPr="005F7D0D" w:rsidDel="005F7D0D">
          <w:rPr>
            <w:rStyle w:val="SchwacheHervorhebung"/>
            <w:rPrChange w:id="6" w:author="Benjamin Schwendinger" w:date="2021-04-13T15:48:00Z">
              <w:rPr/>
            </w:rPrChange>
          </w:rPr>
          <w:delText xml:space="preserve">Equation </w:delText>
        </w:r>
        <w:r w:rsidR="005F7D0D" w:rsidRPr="005F7D0D" w:rsidDel="005F7D0D">
          <w:rPr>
            <w:rStyle w:val="SchwacheHervorhebung"/>
            <w:rPrChange w:id="7" w:author="Benjamin Schwendinger" w:date="2021-04-13T15:48:00Z">
              <w:rPr/>
            </w:rPrChange>
          </w:rPr>
          <w:fldChar w:fldCharType="begin"/>
        </w:r>
        <w:r w:rsidR="005F7D0D" w:rsidRPr="005F7D0D" w:rsidDel="005F7D0D">
          <w:rPr>
            <w:rStyle w:val="SchwacheHervorhebung"/>
            <w:rPrChange w:id="8" w:author="Benjamin Schwendinger" w:date="2021-04-13T15:48:00Z">
              <w:rPr/>
            </w:rPrChange>
          </w:rPr>
          <w:delInstrText xml:space="preserve"> SEQ Equation \* ARABIC </w:delInstrText>
        </w:r>
        <w:r w:rsidR="005F7D0D" w:rsidRPr="005F7D0D" w:rsidDel="005F7D0D">
          <w:rPr>
            <w:rStyle w:val="SchwacheHervorhebung"/>
            <w:rPrChange w:id="9" w:author="Benjamin Schwendinger" w:date="2021-04-13T15:48:00Z">
              <w:rPr/>
            </w:rPrChange>
          </w:rPr>
          <w:fldChar w:fldCharType="separate"/>
        </w:r>
        <w:r w:rsidR="005F7D0D" w:rsidRPr="005F7D0D" w:rsidDel="005F7D0D">
          <w:rPr>
            <w:rStyle w:val="SchwacheHervorhebung"/>
            <w:rPrChange w:id="10" w:author="Benjamin Schwendinger" w:date="2021-04-13T15:48:00Z">
              <w:rPr>
                <w:noProof/>
              </w:rPr>
            </w:rPrChange>
          </w:rPr>
          <w:delText>1</w:delText>
        </w:r>
        <w:r w:rsidR="005F7D0D" w:rsidRPr="005F7D0D" w:rsidDel="005F7D0D">
          <w:rPr>
            <w:rStyle w:val="SchwacheHervorhebung"/>
            <w:rPrChange w:id="11" w:author="Benjamin Schwendinger" w:date="2021-04-13T15:48:00Z">
              <w:rPr/>
            </w:rPrChange>
          </w:rPr>
          <w:fldChar w:fldCharType="end"/>
        </w:r>
      </w:del>
      <w:ins w:id="12" w:author="Benjamin Schwendinger" w:date="2021-04-13T15:50:00Z">
        <w:r w:rsidR="005F7D0D">
          <w:rPr>
            <w:rStyle w:val="SchwacheHervorhebung"/>
          </w:rPr>
          <w:br/>
        </w:r>
      </w:ins>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 w:author="Benjamin Schwendinger" w:date="2021-04-13T15:50:00Z">
          <w:tblPr>
            <w:tblStyle w:val="Tabellenraster"/>
            <w:tblW w:w="0" w:type="auto"/>
            <w:tblLook w:val="04A0" w:firstRow="1" w:lastRow="0" w:firstColumn="1" w:lastColumn="0" w:noHBand="0" w:noVBand="1"/>
          </w:tblPr>
        </w:tblPrChange>
      </w:tblPr>
      <w:tblGrid>
        <w:gridCol w:w="3256"/>
        <w:gridCol w:w="5806"/>
        <w:tblGridChange w:id="14">
          <w:tblGrid>
            <w:gridCol w:w="5"/>
            <w:gridCol w:w="3251"/>
            <w:gridCol w:w="1280"/>
            <w:gridCol w:w="4526"/>
            <w:gridCol w:w="5"/>
          </w:tblGrid>
        </w:tblGridChange>
      </w:tblGrid>
      <w:tr w:rsidR="005F7D0D" w14:paraId="5D99EC76" w14:textId="77777777" w:rsidTr="00A431C2">
        <w:trPr>
          <w:ins w:id="15" w:author="Benjamin Schwendinger" w:date="2021-04-13T15:46:00Z"/>
          <w:trPrChange w:id="16" w:author="Benjamin Schwendinger" w:date="2021-04-13T15:50:00Z">
            <w:trPr>
              <w:gridBefore w:val="1"/>
            </w:trPr>
          </w:trPrChange>
        </w:trPr>
        <w:tc>
          <w:tcPr>
            <w:tcW w:w="3256" w:type="dxa"/>
            <w:tcBorders>
              <w:bottom w:val="single" w:sz="4" w:space="0" w:color="auto"/>
            </w:tcBorders>
            <w:tcPrChange w:id="17" w:author="Benjamin Schwendinger" w:date="2021-04-13T15:50:00Z">
              <w:tcPr>
                <w:tcW w:w="4531" w:type="dxa"/>
                <w:gridSpan w:val="2"/>
              </w:tcPr>
            </w:tcPrChange>
          </w:tcPr>
          <w:p w14:paraId="4FA2BFEE" w14:textId="44F44C4E" w:rsidR="005F7D0D" w:rsidRDefault="005F7D0D" w:rsidP="005F7D0D">
            <w:pPr>
              <w:rPr>
                <w:ins w:id="18" w:author="Benjamin Schwendinger" w:date="2021-04-13T15:46:00Z"/>
                <w:lang w:val="en-GB"/>
              </w:rPr>
            </w:pPr>
            <w:ins w:id="19" w:author="Benjamin Schwendinger" w:date="2021-04-13T15:49:00Z">
              <w:r>
                <w:rPr>
                  <w:lang w:val="en-GB"/>
                </w:rPr>
                <w:t>Group 17</w:t>
              </w:r>
            </w:ins>
          </w:p>
        </w:tc>
        <w:tc>
          <w:tcPr>
            <w:tcW w:w="5806" w:type="dxa"/>
            <w:tcBorders>
              <w:bottom w:val="single" w:sz="4" w:space="0" w:color="auto"/>
            </w:tcBorders>
            <w:tcPrChange w:id="20" w:author="Benjamin Schwendinger" w:date="2021-04-13T15:50:00Z">
              <w:tcPr>
                <w:tcW w:w="4531" w:type="dxa"/>
                <w:gridSpan w:val="2"/>
              </w:tcPr>
            </w:tcPrChange>
          </w:tcPr>
          <w:p w14:paraId="31A9E3EE" w14:textId="6549DCD5" w:rsidR="005F7D0D" w:rsidRDefault="005F7D0D" w:rsidP="005F7D0D">
            <w:pPr>
              <w:rPr>
                <w:ins w:id="21" w:author="Benjamin Schwendinger" w:date="2021-04-13T15:46:00Z"/>
                <w:lang w:val="en-GB"/>
              </w:rPr>
            </w:pPr>
            <w:ins w:id="22" w:author="Benjamin Schwendinger" w:date="2021-04-13T15:49:00Z">
              <w:r>
                <w:rPr>
                  <w:lang w:val="en-GB"/>
                </w:rPr>
                <w:t>2021-04-13</w:t>
              </w:r>
            </w:ins>
          </w:p>
        </w:tc>
      </w:tr>
      <w:tr w:rsidR="005F7D0D" w14:paraId="25F44408" w14:textId="77777777" w:rsidTr="00A431C2">
        <w:trPr>
          <w:ins w:id="23" w:author="Benjamin Schwendinger" w:date="2021-04-13T15:46:00Z"/>
          <w:trPrChange w:id="24" w:author="Benjamin Schwendinger" w:date="2021-04-13T15:50:00Z">
            <w:trPr>
              <w:gridBefore w:val="1"/>
            </w:trPr>
          </w:trPrChange>
        </w:trPr>
        <w:tc>
          <w:tcPr>
            <w:tcW w:w="3256" w:type="dxa"/>
            <w:tcBorders>
              <w:top w:val="single" w:sz="4" w:space="0" w:color="auto"/>
            </w:tcBorders>
            <w:tcPrChange w:id="25" w:author="Benjamin Schwendinger" w:date="2021-04-13T15:50:00Z">
              <w:tcPr>
                <w:tcW w:w="4531" w:type="dxa"/>
                <w:gridSpan w:val="2"/>
              </w:tcPr>
            </w:tcPrChange>
          </w:tcPr>
          <w:p w14:paraId="75116440" w14:textId="294F10FE" w:rsidR="005F7D0D" w:rsidRDefault="005F7D0D" w:rsidP="005F7D0D">
            <w:pPr>
              <w:rPr>
                <w:ins w:id="26" w:author="Benjamin Schwendinger" w:date="2021-04-13T15:46:00Z"/>
                <w:lang w:val="en-GB"/>
              </w:rPr>
            </w:pPr>
            <w:ins w:id="27" w:author="Benjamin Schwendinger" w:date="2021-04-13T15:49:00Z">
              <w:r w:rsidRPr="005F7D0D">
                <w:rPr>
                  <w:lang w:val="en-GB"/>
                </w:rPr>
                <w:t>Fabian Peter Wilhelm Holzmüller</w:t>
              </w:r>
            </w:ins>
          </w:p>
        </w:tc>
        <w:tc>
          <w:tcPr>
            <w:tcW w:w="5806" w:type="dxa"/>
            <w:tcBorders>
              <w:top w:val="single" w:sz="4" w:space="0" w:color="auto"/>
            </w:tcBorders>
            <w:tcPrChange w:id="28" w:author="Benjamin Schwendinger" w:date="2021-04-13T15:50:00Z">
              <w:tcPr>
                <w:tcW w:w="4531" w:type="dxa"/>
                <w:gridSpan w:val="2"/>
              </w:tcPr>
            </w:tcPrChange>
          </w:tcPr>
          <w:p w14:paraId="373FCEFB" w14:textId="03B68132" w:rsidR="005F7D0D" w:rsidRDefault="005F7D0D" w:rsidP="005F7D0D">
            <w:pPr>
              <w:rPr>
                <w:ins w:id="29" w:author="Benjamin Schwendinger" w:date="2021-04-13T15:46:00Z"/>
                <w:lang w:val="en-GB"/>
              </w:rPr>
            </w:pPr>
            <w:ins w:id="30" w:author="Benjamin Schwendinger" w:date="2021-04-13T15:49:00Z">
              <w:r w:rsidRPr="005F7D0D">
                <w:rPr>
                  <w:lang w:val="en-GB"/>
                </w:rPr>
                <w:t>e01126321</w:t>
              </w:r>
            </w:ins>
          </w:p>
        </w:tc>
      </w:tr>
      <w:tr w:rsidR="005F7D0D" w14:paraId="1FB44ECD" w14:textId="77777777" w:rsidTr="005F7D0D">
        <w:tblPrEx>
          <w:tblPrExChange w:id="31" w:author="Benjamin Schwendinger" w:date="2021-04-13T15:50: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32" w:author="Benjamin Schwendinger" w:date="2021-04-13T15:49:00Z"/>
          <w:trPrChange w:id="33" w:author="Benjamin Schwendinger" w:date="2021-04-13T15:50:00Z">
            <w:trPr>
              <w:gridAfter w:val="0"/>
            </w:trPr>
          </w:trPrChange>
        </w:trPr>
        <w:tc>
          <w:tcPr>
            <w:tcW w:w="3256" w:type="dxa"/>
            <w:tcPrChange w:id="34" w:author="Benjamin Schwendinger" w:date="2021-04-13T15:50:00Z">
              <w:tcPr>
                <w:tcW w:w="3256" w:type="dxa"/>
                <w:gridSpan w:val="2"/>
              </w:tcPr>
            </w:tcPrChange>
          </w:tcPr>
          <w:p w14:paraId="7B1BFEAF" w14:textId="0B870294" w:rsidR="005F7D0D" w:rsidRDefault="005F7D0D" w:rsidP="005F7D0D">
            <w:pPr>
              <w:rPr>
                <w:ins w:id="35" w:author="Benjamin Schwendinger" w:date="2021-04-13T15:49:00Z"/>
                <w:lang w:val="en-GB"/>
              </w:rPr>
            </w:pPr>
            <w:ins w:id="36" w:author="Benjamin Schwendinger" w:date="2021-04-13T15:49:00Z">
              <w:r>
                <w:rPr>
                  <w:lang w:val="en-GB"/>
                </w:rPr>
                <w:t>Benjamin Schwendinger</w:t>
              </w:r>
            </w:ins>
          </w:p>
        </w:tc>
        <w:tc>
          <w:tcPr>
            <w:tcW w:w="5806" w:type="dxa"/>
            <w:tcPrChange w:id="37" w:author="Benjamin Schwendinger" w:date="2021-04-13T15:50:00Z">
              <w:tcPr>
                <w:tcW w:w="5806" w:type="dxa"/>
                <w:gridSpan w:val="2"/>
              </w:tcPr>
            </w:tcPrChange>
          </w:tcPr>
          <w:p w14:paraId="7C067B47" w14:textId="557AB012" w:rsidR="005F7D0D" w:rsidRDefault="005F7D0D" w:rsidP="005F7D0D">
            <w:pPr>
              <w:rPr>
                <w:ins w:id="38" w:author="Benjamin Schwendinger" w:date="2021-04-13T15:49:00Z"/>
                <w:lang w:val="en-GB"/>
              </w:rPr>
            </w:pPr>
            <w:ins w:id="39" w:author="Benjamin Schwendinger" w:date="2021-04-13T15:49:00Z">
              <w:r>
                <w:rPr>
                  <w:lang w:val="en-GB"/>
                </w:rPr>
                <w:t>e01225371</w:t>
              </w:r>
            </w:ins>
          </w:p>
        </w:tc>
      </w:tr>
    </w:tbl>
    <w:p w14:paraId="710DA1A7" w14:textId="6AB55442" w:rsidR="005F7D0D" w:rsidRPr="00285EBF" w:rsidDel="005F7D0D" w:rsidRDefault="005F7D0D" w:rsidP="00285EBF">
      <w:pPr>
        <w:rPr>
          <w:del w:id="40" w:author="Benjamin Schwendinger" w:date="2021-04-13T15:47:00Z"/>
          <w:lang w:val="en-GB"/>
          <w:rPrChange w:id="41" w:author="Benjamin Schwendinger" w:date="2021-04-13T15:45:00Z">
            <w:rPr>
              <w:del w:id="42" w:author="Benjamin Schwendinger" w:date="2021-04-13T15:47:00Z"/>
              <w:lang w:val="en-GB"/>
            </w:rPr>
          </w:rPrChange>
        </w:rPr>
        <w:pPrChange w:id="43" w:author="Benjamin Schwendinger" w:date="2021-04-13T15:45:00Z">
          <w:pPr>
            <w:pStyle w:val="Titel"/>
          </w:pPr>
        </w:pPrChange>
      </w:pPr>
    </w:p>
    <w:p w14:paraId="0196AF4B" w14:textId="732ED38D" w:rsidR="0011137C" w:rsidRDefault="0011137C" w:rsidP="0011137C">
      <w:pPr>
        <w:pStyle w:val="berschrift1"/>
        <w:rPr>
          <w:lang w:val="en-GB"/>
        </w:rPr>
      </w:pPr>
      <w:r w:rsidRPr="0011137C">
        <w:rPr>
          <w:lang w:val="en-GB"/>
        </w:rPr>
        <w:t>What is image classification?</w:t>
      </w:r>
    </w:p>
    <w:p w14:paraId="2A09A81C" w14:textId="77777777" w:rsidR="00B3263E" w:rsidRPr="003A57B5" w:rsidRDefault="00B3263E" w:rsidP="00B3263E">
      <w:pPr>
        <w:jc w:val="both"/>
        <w:rPr>
          <w:lang w:val="en-GB"/>
        </w:rPr>
      </w:pPr>
      <w:r w:rsidRPr="003A57B5">
        <w:rPr>
          <w:lang w:val="en-GB"/>
        </w:rPr>
        <w:t xml:space="preserve">The basic question that "Image Classification" wants to answer is: What does this image show? </w:t>
      </w:r>
    </w:p>
    <w:p w14:paraId="4F831176" w14:textId="77777777" w:rsidR="00B3263E" w:rsidRPr="003A57B5" w:rsidRDefault="00B3263E" w:rsidP="00B3263E">
      <w:pPr>
        <w:jc w:val="both"/>
        <w:rPr>
          <w:lang w:val="en-GB"/>
        </w:rPr>
      </w:pPr>
      <w:r w:rsidRPr="003A57B5">
        <w:rPr>
          <w:lang w:val="en-GB"/>
        </w:rPr>
        <w:t xml:space="preserve">There are different approaches to answer this question. For example, keywords can be assigned to the images. A picture could be described with tree, water and mountain. Basically, objects in a picture have to be delimited and recognized. This also makes it possible to separate the objects in the image. Such applications will become essential for many areas, for example autonomous driving to identify road users. </w:t>
      </w:r>
    </w:p>
    <w:p w14:paraId="7241CD28" w14:textId="77777777" w:rsidR="00B3263E" w:rsidRPr="003A57B5" w:rsidRDefault="00B3263E" w:rsidP="00B3263E">
      <w:pPr>
        <w:jc w:val="both"/>
        <w:rPr>
          <w:lang w:val="en-GB"/>
        </w:rPr>
      </w:pPr>
      <w:r w:rsidRPr="003A57B5">
        <w:rPr>
          <w:lang w:val="en-GB"/>
        </w:rPr>
        <w:t xml:space="preserve">Other possibilities that originate from the subject area of "Image Classification" influence the image itself. In addition to artistically creative possibilities to transform an image into a work of art of famous artists, up to so-called deep fakes, where a rough sketch is enough as a template to digitally recreate famous personalities, many topics are open. Even the motion recognition of people originates from the discipline of "Image Classification". </w:t>
      </w:r>
    </w:p>
    <w:p w14:paraId="616869F2" w14:textId="77777777" w:rsidR="00B3263E" w:rsidRPr="00753369" w:rsidRDefault="00B3263E" w:rsidP="00EC4391">
      <w:pPr>
        <w:jc w:val="both"/>
        <w:rPr>
          <w:lang w:val="en-GB"/>
        </w:rPr>
      </w:pPr>
      <w:r w:rsidRPr="003A57B5">
        <w:rPr>
          <w:lang w:val="en-GB"/>
        </w:rPr>
        <w:t xml:space="preserve">The basis of this technology is to assign a label to an image from a predefined selection. In the beginning it is important that an image can be assigned to exactly one class. Various difficulties arise in </w:t>
      </w:r>
      <w:r w:rsidRPr="00753369">
        <w:rPr>
          <w:lang w:val="en-GB"/>
        </w:rPr>
        <w:t>this process:</w:t>
      </w:r>
    </w:p>
    <w:p w14:paraId="08787C46" w14:textId="77777777" w:rsidR="005B2BE4" w:rsidRPr="00753369" w:rsidRDefault="005B2BE4" w:rsidP="00EC4391">
      <w:pPr>
        <w:pStyle w:val="Listenabsatz"/>
        <w:numPr>
          <w:ilvl w:val="0"/>
          <w:numId w:val="3"/>
        </w:numPr>
        <w:jc w:val="both"/>
        <w:rPr>
          <w:lang w:val="en-GB"/>
        </w:rPr>
      </w:pPr>
      <w:r w:rsidRPr="00753369">
        <w:rPr>
          <w:b/>
          <w:bCs/>
          <w:lang w:val="en-GB"/>
        </w:rPr>
        <w:t xml:space="preserve">Pose and angle of view. </w:t>
      </w:r>
      <w:r w:rsidRPr="00753369">
        <w:rPr>
          <w:lang w:val="en-GB"/>
        </w:rPr>
        <w:t>Each different pose and angle changes the image for the algorithm and makes it more difficult for it to recognize and assign the content.</w:t>
      </w:r>
    </w:p>
    <w:p w14:paraId="11444274" w14:textId="3665D144" w:rsidR="005B2BE4" w:rsidRPr="00753369" w:rsidRDefault="005B2BE4" w:rsidP="00EC4391">
      <w:pPr>
        <w:pStyle w:val="Listenabsatz"/>
        <w:numPr>
          <w:ilvl w:val="0"/>
          <w:numId w:val="3"/>
        </w:numPr>
        <w:jc w:val="both"/>
        <w:rPr>
          <w:b/>
          <w:bCs/>
          <w:lang w:val="en-GB"/>
        </w:rPr>
      </w:pPr>
      <w:r w:rsidRPr="00753369">
        <w:rPr>
          <w:b/>
          <w:bCs/>
          <w:lang w:val="en-GB"/>
        </w:rPr>
        <w:t xml:space="preserve">Illumination </w:t>
      </w:r>
      <w:r w:rsidRPr="00753369">
        <w:rPr>
          <w:lang w:val="en-GB"/>
        </w:rPr>
        <w:t>describes the difficulty of classifying due to poor lighting conditions.</w:t>
      </w:r>
    </w:p>
    <w:p w14:paraId="02B61863" w14:textId="21C84E8B" w:rsidR="005B2BE4" w:rsidRPr="00753369" w:rsidRDefault="005B2BE4" w:rsidP="00EC4391">
      <w:pPr>
        <w:pStyle w:val="Listenabsatz"/>
        <w:numPr>
          <w:ilvl w:val="0"/>
          <w:numId w:val="3"/>
        </w:numPr>
        <w:jc w:val="both"/>
        <w:rPr>
          <w:lang w:val="en-GB"/>
        </w:rPr>
      </w:pPr>
      <w:r w:rsidRPr="00753369">
        <w:rPr>
          <w:b/>
          <w:bCs/>
          <w:lang w:val="en-GB"/>
        </w:rPr>
        <w:t xml:space="preserve">Deformation </w:t>
      </w:r>
      <w:r w:rsidRPr="00753369">
        <w:rPr>
          <w:lang w:val="en-GB"/>
        </w:rPr>
        <w:t xml:space="preserve">life forms tend not to always take the same structural shape and are therefore more difficult to recognize. </w:t>
      </w:r>
    </w:p>
    <w:p w14:paraId="1ED242F1" w14:textId="219F2216" w:rsidR="005B2BE4" w:rsidRPr="00753369" w:rsidRDefault="005B2BE4" w:rsidP="00EC4391">
      <w:pPr>
        <w:pStyle w:val="Listenabsatz"/>
        <w:numPr>
          <w:ilvl w:val="0"/>
          <w:numId w:val="3"/>
        </w:numPr>
        <w:jc w:val="both"/>
        <w:rPr>
          <w:b/>
          <w:bCs/>
          <w:lang w:val="en-GB"/>
        </w:rPr>
      </w:pPr>
      <w:r w:rsidRPr="00753369">
        <w:rPr>
          <w:b/>
          <w:bCs/>
          <w:lang w:val="en-GB"/>
        </w:rPr>
        <w:t xml:space="preserve">Occlusion, </w:t>
      </w:r>
      <w:r w:rsidRPr="0055418F">
        <w:rPr>
          <w:lang w:val="en-GB"/>
        </w:rPr>
        <w:t>describes the problem that objects on images are not always fully displayed, but the algorithm still has to recognize them.</w:t>
      </w:r>
      <w:r w:rsidRPr="00753369">
        <w:rPr>
          <w:b/>
          <w:bCs/>
          <w:lang w:val="en-GB"/>
        </w:rPr>
        <w:t xml:space="preserve"> </w:t>
      </w:r>
    </w:p>
    <w:p w14:paraId="035EDB24" w14:textId="526823F7" w:rsidR="005B2BE4" w:rsidRPr="0055418F" w:rsidRDefault="005B2BE4" w:rsidP="00EC4391">
      <w:pPr>
        <w:pStyle w:val="Listenabsatz"/>
        <w:numPr>
          <w:ilvl w:val="0"/>
          <w:numId w:val="3"/>
        </w:numPr>
        <w:jc w:val="both"/>
        <w:rPr>
          <w:lang w:val="en-GB"/>
        </w:rPr>
      </w:pPr>
      <w:r w:rsidRPr="00753369">
        <w:rPr>
          <w:b/>
          <w:bCs/>
          <w:lang w:val="en-GB"/>
        </w:rPr>
        <w:t xml:space="preserve">Backgrounds </w:t>
      </w:r>
      <w:r w:rsidRPr="0055418F">
        <w:rPr>
          <w:lang w:val="en-GB"/>
        </w:rPr>
        <w:t>are especially problematic when the object is difficult to separate from it.</w:t>
      </w:r>
    </w:p>
    <w:p w14:paraId="6909B869" w14:textId="645A5BEE" w:rsidR="005B2BE4" w:rsidRPr="0055418F" w:rsidRDefault="005B2BE4" w:rsidP="00EC4391">
      <w:pPr>
        <w:pStyle w:val="Listenabsatz"/>
        <w:numPr>
          <w:ilvl w:val="0"/>
          <w:numId w:val="3"/>
        </w:numPr>
        <w:jc w:val="both"/>
        <w:rPr>
          <w:lang w:val="en-GB"/>
        </w:rPr>
      </w:pPr>
      <w:r w:rsidRPr="00753369">
        <w:rPr>
          <w:b/>
          <w:bCs/>
          <w:lang w:val="en-GB"/>
        </w:rPr>
        <w:t>Intraclass variation</w:t>
      </w:r>
      <w:r w:rsidRPr="0055418F">
        <w:rPr>
          <w:lang w:val="en-GB"/>
        </w:rPr>
        <w:t xml:space="preserve">. Even images from and of the same class do not always look identical or comparable. </w:t>
      </w:r>
    </w:p>
    <w:p w14:paraId="6375B482" w14:textId="77777777" w:rsidR="00753369" w:rsidRPr="00753369" w:rsidRDefault="00753369" w:rsidP="00EC4391">
      <w:pPr>
        <w:jc w:val="both"/>
        <w:rPr>
          <w:lang w:val="en-GB"/>
        </w:rPr>
      </w:pPr>
      <w:r w:rsidRPr="00753369">
        <w:rPr>
          <w:lang w:val="en-GB"/>
        </w:rPr>
        <w:t>Despite these problems, images can be well described with new methods and approaches via "image classifiers".</w:t>
      </w:r>
    </w:p>
    <w:p w14:paraId="0CCF8453" w14:textId="316AA62C" w:rsidR="0011137C" w:rsidRDefault="0011137C" w:rsidP="00EC4391">
      <w:pPr>
        <w:pStyle w:val="berschrift1"/>
        <w:jc w:val="both"/>
        <w:rPr>
          <w:lang w:val="en-GB"/>
        </w:rPr>
      </w:pPr>
      <w:r w:rsidRPr="0011137C">
        <w:rPr>
          <w:lang w:val="en-GB"/>
        </w:rPr>
        <w:t>What is the purpose of the training, validation, and test sets and why do we need all of them?</w:t>
      </w:r>
    </w:p>
    <w:p w14:paraId="33A4D692" w14:textId="4BD4089B" w:rsidR="00303481" w:rsidRPr="00303481" w:rsidRDefault="00303481" w:rsidP="00EC4391">
      <w:pPr>
        <w:jc w:val="both"/>
        <w:rPr>
          <w:lang w:val="en-GB"/>
        </w:rPr>
      </w:pPr>
      <w:r w:rsidRPr="00303481">
        <w:rPr>
          <w:lang w:val="en-GB"/>
        </w:rPr>
        <w:t>In order to construct and subsequently test an "Image Classifier", three data sets are required</w:t>
      </w:r>
      <w:r>
        <w:rPr>
          <w:lang w:val="en-GB"/>
        </w:rPr>
        <w:t>,</w:t>
      </w:r>
      <w:r w:rsidRPr="00303481">
        <w:rPr>
          <w:lang w:val="en-GB"/>
        </w:rPr>
        <w:t xml:space="preserve"> that do not build on each other or are connected in any other way. </w:t>
      </w:r>
    </w:p>
    <w:p w14:paraId="55C863AC" w14:textId="4993120F" w:rsidR="00303481" w:rsidRPr="00303481" w:rsidRDefault="00303481" w:rsidP="00EC4391">
      <w:pPr>
        <w:pStyle w:val="Listenabsatz"/>
        <w:numPr>
          <w:ilvl w:val="0"/>
          <w:numId w:val="4"/>
        </w:numPr>
        <w:jc w:val="both"/>
        <w:rPr>
          <w:lang w:val="en-GB"/>
        </w:rPr>
      </w:pPr>
      <w:r w:rsidRPr="00303481">
        <w:rPr>
          <w:lang w:val="en-GB"/>
        </w:rPr>
        <w:t xml:space="preserve">The </w:t>
      </w:r>
      <w:r w:rsidRPr="00303481">
        <w:rPr>
          <w:b/>
          <w:bCs/>
          <w:lang w:val="en-GB"/>
        </w:rPr>
        <w:t>training set</w:t>
      </w:r>
      <w:r w:rsidRPr="00303481">
        <w:rPr>
          <w:lang w:val="en-GB"/>
        </w:rPr>
        <w:t xml:space="preserve"> is used to train the data. For some classifiers all data is stored, for others parameters are </w:t>
      </w:r>
      <w:del w:id="44" w:author="Benjamin Schwendinger" w:date="2021-04-13T11:07:00Z">
        <w:r w:rsidRPr="00303481" w:rsidDel="004517E5">
          <w:rPr>
            <w:lang w:val="en-GB"/>
          </w:rPr>
          <w:delText>influenced</w:delText>
        </w:r>
      </w:del>
      <w:ins w:id="45" w:author="Benjamin Schwendinger" w:date="2021-04-13T11:07:00Z">
        <w:r w:rsidR="004517E5">
          <w:rPr>
            <w:lang w:val="en-GB"/>
          </w:rPr>
          <w:t>estimated</w:t>
        </w:r>
      </w:ins>
      <w:r w:rsidRPr="00303481">
        <w:rPr>
          <w:lang w:val="en-GB"/>
        </w:rPr>
        <w:t>.</w:t>
      </w:r>
    </w:p>
    <w:p w14:paraId="03A4A603" w14:textId="5DCC51F2" w:rsidR="00303481" w:rsidRPr="00303481" w:rsidRDefault="00303481" w:rsidP="00EC4391">
      <w:pPr>
        <w:pStyle w:val="Listenabsatz"/>
        <w:numPr>
          <w:ilvl w:val="0"/>
          <w:numId w:val="4"/>
        </w:numPr>
        <w:jc w:val="both"/>
        <w:rPr>
          <w:lang w:val="en-GB"/>
        </w:rPr>
      </w:pPr>
      <w:r w:rsidRPr="00303481">
        <w:rPr>
          <w:lang w:val="en-GB"/>
        </w:rPr>
        <w:t xml:space="preserve">The </w:t>
      </w:r>
      <w:r w:rsidRPr="00303481">
        <w:rPr>
          <w:b/>
          <w:bCs/>
          <w:lang w:val="en-GB"/>
        </w:rPr>
        <w:t>Validation Set</w:t>
      </w:r>
      <w:r w:rsidRPr="00303481">
        <w:rPr>
          <w:lang w:val="en-GB"/>
        </w:rPr>
        <w:t xml:space="preserve"> is </w:t>
      </w:r>
      <w:del w:id="46" w:author="Benjamin Schwendinger" w:date="2021-04-13T11:11:00Z">
        <w:r w:rsidRPr="00303481" w:rsidDel="00F90B33">
          <w:rPr>
            <w:lang w:val="en-GB"/>
          </w:rPr>
          <w:delText xml:space="preserve">needed </w:delText>
        </w:r>
      </w:del>
      <w:ins w:id="47" w:author="Benjamin Schwendinger" w:date="2021-04-13T11:11:00Z">
        <w:r w:rsidR="00F90B33">
          <w:rPr>
            <w:lang w:val="en-GB"/>
          </w:rPr>
          <w:t>used</w:t>
        </w:r>
        <w:r w:rsidR="00F90B33" w:rsidRPr="00303481">
          <w:rPr>
            <w:lang w:val="en-GB"/>
          </w:rPr>
          <w:t xml:space="preserve"> </w:t>
        </w:r>
      </w:ins>
      <w:r w:rsidRPr="00303481">
        <w:rPr>
          <w:lang w:val="en-GB"/>
        </w:rPr>
        <w:t xml:space="preserve">to </w:t>
      </w:r>
      <w:ins w:id="48" w:author="Benjamin Schwendinger" w:date="2021-04-13T11:07:00Z">
        <w:r w:rsidR="004517E5">
          <w:rPr>
            <w:lang w:val="en-GB"/>
          </w:rPr>
          <w:t xml:space="preserve">tune </w:t>
        </w:r>
      </w:ins>
      <w:del w:id="49" w:author="Benjamin Schwendinger" w:date="2021-04-13T11:07:00Z">
        <w:r w:rsidRPr="00303481" w:rsidDel="004517E5">
          <w:rPr>
            <w:lang w:val="en-GB"/>
          </w:rPr>
          <w:delText xml:space="preserve">determine </w:delText>
        </w:r>
      </w:del>
      <w:r w:rsidRPr="00303481">
        <w:rPr>
          <w:lang w:val="en-GB"/>
        </w:rPr>
        <w:t>the hyperparameters</w:t>
      </w:r>
      <w:ins w:id="50" w:author="Benjamin Schwendinger" w:date="2021-04-13T11:11:00Z">
        <w:r w:rsidR="00F90B33">
          <w:rPr>
            <w:lang w:val="en-GB"/>
          </w:rPr>
          <w:t>, since we do not want to fine tune on the test set to prevent information spillover</w:t>
        </w:r>
      </w:ins>
      <w:r w:rsidRPr="00303481">
        <w:rPr>
          <w:lang w:val="en-GB"/>
        </w:rPr>
        <w:t xml:space="preserve">. </w:t>
      </w:r>
      <w:r>
        <w:rPr>
          <w:lang w:val="en-GB"/>
        </w:rPr>
        <w:t>F</w:t>
      </w:r>
      <w:r w:rsidRPr="00303481">
        <w:rPr>
          <w:lang w:val="en-GB"/>
        </w:rPr>
        <w:t>or example,</w:t>
      </w:r>
      <w:r>
        <w:rPr>
          <w:lang w:val="en-GB"/>
        </w:rPr>
        <w:t xml:space="preserve"> i</w:t>
      </w:r>
      <w:r w:rsidRPr="00303481">
        <w:rPr>
          <w:lang w:val="en-GB"/>
        </w:rPr>
        <w:t>n the k-NN approach,</w:t>
      </w:r>
      <w:ins w:id="51" w:author="Benjamin Schwendinger" w:date="2021-04-13T11:08:00Z">
        <w:r w:rsidR="004517E5">
          <w:rPr>
            <w:lang w:val="en-GB"/>
          </w:rPr>
          <w:t xml:space="preserve"> we</w:t>
        </w:r>
        <w:r w:rsidR="00F90B33">
          <w:rPr>
            <w:lang w:val="en-GB"/>
          </w:rPr>
          <w:t xml:space="preserve"> search for a suitable value of parameter k</w:t>
        </w:r>
      </w:ins>
      <w:del w:id="52" w:author="Benjamin Schwendinger" w:date="2021-04-13T11:08:00Z">
        <w:r w:rsidRPr="00303481" w:rsidDel="004517E5">
          <w:rPr>
            <w:lang w:val="en-GB"/>
          </w:rPr>
          <w:delText xml:space="preserve"> these are the variable k</w:delText>
        </w:r>
      </w:del>
      <w:r w:rsidRPr="00303481">
        <w:rPr>
          <w:lang w:val="en-GB"/>
        </w:rPr>
        <w:t>. To determine the</w:t>
      </w:r>
      <w:ins w:id="53" w:author="Benjamin Schwendinger" w:date="2021-04-13T11:11:00Z">
        <w:r w:rsidR="00F90B33">
          <w:rPr>
            <w:lang w:val="en-GB"/>
          </w:rPr>
          <w:t>se</w:t>
        </w:r>
      </w:ins>
      <w:r w:rsidRPr="00303481">
        <w:rPr>
          <w:lang w:val="en-GB"/>
        </w:rPr>
        <w:t xml:space="preserve"> hyperparameters, there are</w:t>
      </w:r>
      <w:ins w:id="54" w:author="Benjamin Schwendinger" w:date="2021-04-13T11:08:00Z">
        <w:r w:rsidR="00F90B33">
          <w:rPr>
            <w:lang w:val="en-GB"/>
          </w:rPr>
          <w:t xml:space="preserve"> multiple </w:t>
        </w:r>
        <w:r w:rsidR="00F90B33">
          <w:rPr>
            <w:lang w:val="en-GB"/>
          </w:rPr>
          <w:lastRenderedPageBreak/>
          <w:t>approaches</w:t>
        </w:r>
      </w:ins>
      <w:ins w:id="55" w:author="Benjamin Schwendinger" w:date="2021-04-13T11:10:00Z">
        <w:r w:rsidR="00F90B33">
          <w:rPr>
            <w:lang w:val="en-GB"/>
          </w:rPr>
          <w:t xml:space="preserve">, as e.g. grid search, random search, bayesian optimization based approaches or evoluationary approaches, etc. </w:t>
        </w:r>
      </w:ins>
      <w:ins w:id="56" w:author="Benjamin Schwendinger" w:date="2021-04-13T11:08:00Z">
        <w:r w:rsidR="00F90B33">
          <w:rPr>
            <w:lang w:val="en-GB"/>
          </w:rPr>
          <w:t>,</w:t>
        </w:r>
      </w:ins>
      <w:del w:id="57" w:author="Benjamin Schwendinger" w:date="2021-04-13T11:09:00Z">
        <w:r w:rsidRPr="00303481" w:rsidDel="00F90B33">
          <w:rPr>
            <w:lang w:val="en-GB"/>
          </w:rPr>
          <w:delText xml:space="preserve"> two approaches, the</w:delText>
        </w:r>
      </w:del>
      <w:r w:rsidRPr="00303481">
        <w:rPr>
          <w:lang w:val="en-GB"/>
        </w:rPr>
        <w:t xml:space="preserve"> </w:t>
      </w:r>
      <w:ins w:id="58" w:author="Benjamin Schwendinger" w:date="2021-04-13T11:09:00Z">
        <w:r w:rsidR="00F90B33">
          <w:rPr>
            <w:lang w:val="en-GB"/>
          </w:rPr>
          <w:t>but in this lecture we focused on grid search and random search</w:t>
        </w:r>
      </w:ins>
      <w:del w:id="59" w:author="Benjamin Schwendinger" w:date="2021-04-13T11:09:00Z">
        <w:r w:rsidRPr="00303481" w:rsidDel="00F90B33">
          <w:rPr>
            <w:lang w:val="en-GB"/>
          </w:rPr>
          <w:delText>"grid layout" and the "random layout"</w:delText>
        </w:r>
      </w:del>
      <w:r w:rsidRPr="00303481">
        <w:rPr>
          <w:lang w:val="en-GB"/>
        </w:rPr>
        <w:t>.</w:t>
      </w:r>
    </w:p>
    <w:p w14:paraId="5E81837A" w14:textId="31FE210F" w:rsidR="00303481" w:rsidRPr="00303481" w:rsidRDefault="00303481" w:rsidP="00EC4391">
      <w:pPr>
        <w:pStyle w:val="Listenabsatz"/>
        <w:numPr>
          <w:ilvl w:val="0"/>
          <w:numId w:val="4"/>
        </w:numPr>
        <w:jc w:val="both"/>
        <w:rPr>
          <w:lang w:val="en-GB"/>
        </w:rPr>
      </w:pPr>
      <w:r w:rsidRPr="00303481">
        <w:rPr>
          <w:lang w:val="en-GB"/>
        </w:rPr>
        <w:t xml:space="preserve">The </w:t>
      </w:r>
      <w:r w:rsidRPr="00303481">
        <w:rPr>
          <w:b/>
          <w:bCs/>
          <w:lang w:val="en-GB"/>
        </w:rPr>
        <w:t>test set</w:t>
      </w:r>
      <w:r w:rsidRPr="00303481">
        <w:rPr>
          <w:lang w:val="en-GB"/>
        </w:rPr>
        <w:t xml:space="preserve"> is subsequently used to measure the performance of the algorithm. The result of the classification is compared with the real values and thus the accuracy is determined by contrasting the correctly classified values with the wrong ones. </w:t>
      </w:r>
    </w:p>
    <w:p w14:paraId="2DC081B8" w14:textId="3CD1C5CA" w:rsidR="00F90B33" w:rsidRDefault="00F90B33" w:rsidP="00EC4391">
      <w:pPr>
        <w:jc w:val="both"/>
        <w:rPr>
          <w:ins w:id="60" w:author="Benjamin Schwendinger" w:date="2021-04-13T11:18:00Z"/>
          <w:lang w:val="en-GB"/>
        </w:rPr>
      </w:pPr>
      <w:ins w:id="61" w:author="Benjamin Schwendinger" w:date="2021-04-13T11:14:00Z">
        <w:r>
          <w:rPr>
            <w:lang w:val="en-GB"/>
          </w:rPr>
          <w:t>The purpose of the evalua</w:t>
        </w:r>
      </w:ins>
      <w:ins w:id="62" w:author="Benjamin Schwendinger" w:date="2021-04-13T11:15:00Z">
        <w:r>
          <w:rPr>
            <w:lang w:val="en-GB"/>
          </w:rPr>
          <w:t xml:space="preserve">tion is to measure the effectiveness of a certain model, hence, we want to </w:t>
        </w:r>
      </w:ins>
      <w:ins w:id="63" w:author="Benjamin Schwendinger" w:date="2021-04-13T11:17:00Z">
        <w:r>
          <w:rPr>
            <w:lang w:val="en-GB"/>
          </w:rPr>
          <w:t>estimate how well our model performs on new unseen data.</w:t>
        </w:r>
      </w:ins>
      <w:ins w:id="64" w:author="Benjamin Schwendinger" w:date="2021-04-13T11:18:00Z">
        <w:r>
          <w:rPr>
            <w:lang w:val="en-GB"/>
          </w:rPr>
          <w:t xml:space="preserve"> </w:t>
        </w:r>
      </w:ins>
      <w:r w:rsidR="00303481" w:rsidRPr="00303481">
        <w:rPr>
          <w:lang w:val="en-GB"/>
        </w:rPr>
        <w:t xml:space="preserve">If the tasks are executed on the same sets this can lead to problems. </w:t>
      </w:r>
      <w:ins w:id="65" w:author="Benjamin Schwendinger" w:date="2021-04-13T11:18:00Z">
        <w:r w:rsidR="006A6736">
          <w:rPr>
            <w:lang w:val="en-GB"/>
          </w:rPr>
          <w:t xml:space="preserve">Decision trees or perceptrons on linear separable data </w:t>
        </w:r>
      </w:ins>
      <w:ins w:id="66" w:author="Benjamin Schwendinger" w:date="2021-04-13T11:21:00Z">
        <w:r w:rsidR="006A6736">
          <w:rPr>
            <w:lang w:val="en-GB"/>
          </w:rPr>
          <w:t xml:space="preserve">can achieve </w:t>
        </w:r>
      </w:ins>
      <w:ins w:id="67" w:author="Benjamin Schwendinger" w:date="2021-04-13T11:19:00Z">
        <w:r w:rsidR="006A6736">
          <w:rPr>
            <w:lang w:val="en-GB"/>
          </w:rPr>
          <w:t>100% accuracy</w:t>
        </w:r>
      </w:ins>
      <w:ins w:id="68" w:author="Benjamin Schwendinger" w:date="2021-04-13T11:21:00Z">
        <w:r w:rsidR="006A6736">
          <w:rPr>
            <w:lang w:val="en-GB"/>
          </w:rPr>
          <w:t xml:space="preserve"> on the training data</w:t>
        </w:r>
      </w:ins>
      <w:ins w:id="69" w:author="Benjamin Schwendinger" w:date="2021-04-13T11:19:00Z">
        <w:r w:rsidR="006A6736">
          <w:rPr>
            <w:lang w:val="en-GB"/>
          </w:rPr>
          <w:t xml:space="preserve">, while we have </w:t>
        </w:r>
      </w:ins>
      <w:ins w:id="70" w:author="Benjamin Schwendinger" w:date="2021-04-13T11:22:00Z">
        <w:r w:rsidR="006A6736">
          <w:rPr>
            <w:lang w:val="en-GB"/>
          </w:rPr>
          <w:t xml:space="preserve">no </w:t>
        </w:r>
      </w:ins>
      <w:ins w:id="71" w:author="Benjamin Schwendinger" w:date="2021-04-13T11:19:00Z">
        <w:r w:rsidR="006A6736">
          <w:rPr>
            <w:lang w:val="en-GB"/>
          </w:rPr>
          <w:t xml:space="preserve">real estimate of how well </w:t>
        </w:r>
      </w:ins>
      <w:ins w:id="72" w:author="Benjamin Schwendinger" w:date="2021-04-13T11:20:00Z">
        <w:r w:rsidR="006A6736">
          <w:rPr>
            <w:lang w:val="en-GB"/>
          </w:rPr>
          <w:t xml:space="preserve">they </w:t>
        </w:r>
      </w:ins>
      <w:ins w:id="73" w:author="Benjamin Schwendinger" w:date="2021-04-13T11:22:00Z">
        <w:r w:rsidR="006A6736">
          <w:rPr>
            <w:lang w:val="en-GB"/>
          </w:rPr>
          <w:t xml:space="preserve">would </w:t>
        </w:r>
      </w:ins>
      <w:ins w:id="74" w:author="Benjamin Schwendinger" w:date="2021-04-13T11:20:00Z">
        <w:r w:rsidR="006A6736">
          <w:rPr>
            <w:lang w:val="en-GB"/>
          </w:rPr>
          <w:t xml:space="preserve">work </w:t>
        </w:r>
      </w:ins>
      <w:ins w:id="75" w:author="Benjamin Schwendinger" w:date="2021-04-13T11:42:00Z">
        <w:r w:rsidR="003D7975">
          <w:rPr>
            <w:lang w:val="en-GB"/>
          </w:rPr>
          <w:t>on unseen data.</w:t>
        </w:r>
      </w:ins>
    </w:p>
    <w:p w14:paraId="299DB69D" w14:textId="7DA7DC9E" w:rsidR="00303481" w:rsidRPr="00303481" w:rsidDel="006A6736" w:rsidRDefault="00303481" w:rsidP="00EC4391">
      <w:pPr>
        <w:jc w:val="both"/>
        <w:rPr>
          <w:del w:id="76" w:author="Benjamin Schwendinger" w:date="2021-04-13T11:20:00Z"/>
          <w:lang w:val="en-GB"/>
        </w:rPr>
      </w:pPr>
      <w:del w:id="77" w:author="Benjamin Schwendinger" w:date="2021-04-13T11:20:00Z">
        <w:r w:rsidRPr="00303481" w:rsidDel="006A6736">
          <w:rPr>
            <w:lang w:val="en-GB"/>
          </w:rPr>
          <w:delText xml:space="preserve">Especially with classifiers that store the complete training set, such as "Nearest </w:delText>
        </w:r>
        <w:r w:rsidR="00340CA0" w:rsidRPr="00303481" w:rsidDel="006A6736">
          <w:rPr>
            <w:lang w:val="en-GB"/>
          </w:rPr>
          <w:delText>Neighbour</w:delText>
        </w:r>
        <w:r w:rsidRPr="00303481" w:rsidDel="006A6736">
          <w:rPr>
            <w:lang w:val="en-GB"/>
          </w:rPr>
          <w:delText>", excellent results would be achieved all the time, although later image recognition outside the test environment may not be possible at all.</w:delText>
        </w:r>
      </w:del>
    </w:p>
    <w:p w14:paraId="6FE30222" w14:textId="7CDC2117" w:rsidR="00BF1499" w:rsidRPr="00BF1499" w:rsidRDefault="0011137C" w:rsidP="00BF1499">
      <w:pPr>
        <w:pStyle w:val="berschrift1"/>
        <w:rPr>
          <w:lang w:val="en-GB"/>
        </w:rPr>
      </w:pPr>
      <w:r w:rsidRPr="0011137C">
        <w:rPr>
          <w:lang w:val="en-GB"/>
        </w:rPr>
        <w:t>How do nearest neighbour and linear classifiers work?</w:t>
      </w:r>
    </w:p>
    <w:p w14:paraId="153C7FB9" w14:textId="3D367F42" w:rsidR="00BF1499" w:rsidRPr="00E8016D" w:rsidRDefault="00BF1499" w:rsidP="00E8016D">
      <w:pPr>
        <w:jc w:val="both"/>
        <w:rPr>
          <w:lang w:val="en-GB"/>
        </w:rPr>
      </w:pPr>
      <w:r w:rsidRPr="00E8016D">
        <w:rPr>
          <w:lang w:val="en-GB"/>
        </w:rPr>
        <w:t xml:space="preserve">The basis for these simple </w:t>
      </w:r>
      <w:del w:id="78" w:author="Benjamin Schwendinger" w:date="2021-04-13T10:32:00Z">
        <w:r w:rsidRPr="00E8016D" w:rsidDel="004E5E24">
          <w:rPr>
            <w:lang w:val="en-GB"/>
          </w:rPr>
          <w:delText>"</w:delText>
        </w:r>
      </w:del>
      <w:r w:rsidRPr="00E8016D">
        <w:rPr>
          <w:lang w:val="en-GB"/>
        </w:rPr>
        <w:t>classifiers</w:t>
      </w:r>
      <w:del w:id="79" w:author="Benjamin Schwendinger" w:date="2021-04-13T10:32:00Z">
        <w:r w:rsidRPr="00E8016D" w:rsidDel="004E5E24">
          <w:rPr>
            <w:lang w:val="en-GB"/>
          </w:rPr>
          <w:delText>"</w:delText>
        </w:r>
      </w:del>
      <w:r w:rsidRPr="00E8016D">
        <w:rPr>
          <w:lang w:val="en-GB"/>
        </w:rPr>
        <w:t xml:space="preserve"> is the</w:t>
      </w:r>
      <w:ins w:id="80" w:author="Benjamin Schwendinger" w:date="2021-04-13T10:32:00Z">
        <w:r w:rsidR="004E5E24">
          <w:rPr>
            <w:lang w:val="en-GB"/>
          </w:rPr>
          <w:t xml:space="preserve"> representation</w:t>
        </w:r>
      </w:ins>
      <w:del w:id="81" w:author="Benjamin Schwendinger" w:date="2021-04-13T10:32:00Z">
        <w:r w:rsidRPr="00E8016D" w:rsidDel="004E5E24">
          <w:rPr>
            <w:lang w:val="en-GB"/>
          </w:rPr>
          <w:delText xml:space="preserve"> decomposition</w:delText>
        </w:r>
      </w:del>
      <w:r w:rsidRPr="00E8016D">
        <w:rPr>
          <w:lang w:val="en-GB"/>
        </w:rPr>
        <w:t xml:space="preserve"> of the image </w:t>
      </w:r>
      <w:ins w:id="82" w:author="Benjamin Schwendinger" w:date="2021-04-13T10:32:00Z">
        <w:r w:rsidR="004E5E24">
          <w:rPr>
            <w:lang w:val="en-GB"/>
          </w:rPr>
          <w:t xml:space="preserve">as </w:t>
        </w:r>
      </w:ins>
      <w:del w:id="83" w:author="Benjamin Schwendinger" w:date="2021-04-13T10:32:00Z">
        <w:r w:rsidRPr="00E8016D" w:rsidDel="004E5E24">
          <w:rPr>
            <w:lang w:val="en-GB"/>
          </w:rPr>
          <w:delText xml:space="preserve">into </w:delText>
        </w:r>
      </w:del>
      <w:r w:rsidRPr="00E8016D">
        <w:rPr>
          <w:lang w:val="en-GB"/>
        </w:rPr>
        <w:t xml:space="preserve">a vector. The individual pixel values are transferred into a high-dimensional </w:t>
      </w:r>
      <w:del w:id="84" w:author="Benjamin Schwendinger" w:date="2021-04-13T10:24:00Z">
        <w:r w:rsidRPr="00E8016D" w:rsidDel="00AA6122">
          <w:rPr>
            <w:lang w:val="en-GB"/>
          </w:rPr>
          <w:delText xml:space="preserve">image </w:delText>
        </w:r>
      </w:del>
      <w:r w:rsidRPr="00E8016D">
        <w:rPr>
          <w:lang w:val="en-GB"/>
        </w:rPr>
        <w:t xml:space="preserve">vector according to index and </w:t>
      </w:r>
      <w:r w:rsidR="00340CA0" w:rsidRPr="00E8016D">
        <w:rPr>
          <w:lang w:val="en-GB"/>
        </w:rPr>
        <w:t>colour</w:t>
      </w:r>
      <w:r w:rsidRPr="00E8016D">
        <w:rPr>
          <w:lang w:val="en-GB"/>
        </w:rPr>
        <w:t xml:space="preserve">. </w:t>
      </w:r>
      <w:ins w:id="85" w:author="Benjamin Schwendinger" w:date="2021-04-13T10:22:00Z">
        <w:r w:rsidR="00AA6122">
          <w:rPr>
            <w:lang w:val="en-GB"/>
          </w:rPr>
          <w:t>Hence, we map images to</w:t>
        </w:r>
      </w:ins>
      <w:ins w:id="86" w:author="Benjamin Schwendinger" w:date="2021-04-13T10:23:00Z">
        <w:r w:rsidR="00AA6122">
          <w:rPr>
            <w:lang w:val="en-GB"/>
          </w:rPr>
          <w:t xml:space="preserve"> points</w:t>
        </w:r>
      </w:ins>
      <w:ins w:id="87" w:author="Benjamin Schwendinger" w:date="2021-04-13T10:26:00Z">
        <w:r w:rsidR="00AA6122">
          <w:rPr>
            <w:lang w:val="en-GB"/>
          </w:rPr>
          <w:t xml:space="preserve"> in </w:t>
        </w:r>
      </w:ins>
      <w:ins w:id="88" w:author="Benjamin Schwendinger" w:date="2021-04-13T11:42:00Z">
        <w:r w:rsidR="003D7975">
          <w:rPr>
            <w:lang w:val="en-GB"/>
          </w:rPr>
          <w:t xml:space="preserve">a </w:t>
        </w:r>
      </w:ins>
      <w:ins w:id="89" w:author="Benjamin Schwendinger" w:date="2021-04-13T10:26:00Z">
        <w:r w:rsidR="00AA6122">
          <w:rPr>
            <w:lang w:val="en-GB"/>
          </w:rPr>
          <w:t>high dimensional space.</w:t>
        </w:r>
      </w:ins>
    </w:p>
    <w:p w14:paraId="3100830B" w14:textId="265B1396" w:rsidR="004E5E24" w:rsidRDefault="00BF1499" w:rsidP="00E8016D">
      <w:pPr>
        <w:jc w:val="both"/>
        <w:rPr>
          <w:ins w:id="90" w:author="Benjamin Schwendinger" w:date="2021-04-13T10:27:00Z"/>
          <w:lang w:val="en-GB"/>
        </w:rPr>
      </w:pPr>
      <w:r w:rsidRPr="00E8016D">
        <w:rPr>
          <w:lang w:val="en-GB"/>
        </w:rPr>
        <w:t>The nearest neighbo</w:t>
      </w:r>
      <w:r w:rsidR="00E8016D">
        <w:rPr>
          <w:lang w:val="en-GB"/>
        </w:rPr>
        <w:t>u</w:t>
      </w:r>
      <w:r w:rsidRPr="00E8016D">
        <w:rPr>
          <w:lang w:val="en-GB"/>
        </w:rPr>
        <w:t xml:space="preserve">r classifier uses this </w:t>
      </w:r>
      <w:ins w:id="91" w:author="Benjamin Schwendinger" w:date="2021-04-13T10:27:00Z">
        <w:r w:rsidR="00AA6122">
          <w:rPr>
            <w:lang w:val="en-GB"/>
          </w:rPr>
          <w:t>high dimensional</w:t>
        </w:r>
      </w:ins>
      <w:ins w:id="92" w:author="Benjamin Schwendinger" w:date="2021-04-13T10:28:00Z">
        <w:r w:rsidR="004E5E24">
          <w:rPr>
            <w:lang w:val="en-GB"/>
          </w:rPr>
          <w:t xml:space="preserve"> representation to calculate the distance </w:t>
        </w:r>
      </w:ins>
      <w:ins w:id="93" w:author="Benjamin Schwendinger" w:date="2021-04-13T10:29:00Z">
        <w:r w:rsidR="004E5E24">
          <w:rPr>
            <w:lang w:val="en-GB"/>
          </w:rPr>
          <w:t xml:space="preserve">from </w:t>
        </w:r>
      </w:ins>
      <w:ins w:id="94" w:author="Benjamin Schwendinger" w:date="2021-04-13T10:33:00Z">
        <w:r w:rsidR="004E5E24">
          <w:rPr>
            <w:lang w:val="en-GB"/>
          </w:rPr>
          <w:t xml:space="preserve">a </w:t>
        </w:r>
      </w:ins>
      <w:ins w:id="95" w:author="Benjamin Schwendinger" w:date="2021-04-13T10:34:00Z">
        <w:r w:rsidR="004E5E24">
          <w:rPr>
            <w:lang w:val="en-GB"/>
          </w:rPr>
          <w:t xml:space="preserve">new </w:t>
        </w:r>
      </w:ins>
      <w:ins w:id="96" w:author="Benjamin Schwendinger" w:date="2021-04-13T10:33:00Z">
        <w:r w:rsidR="004E5E24">
          <w:rPr>
            <w:lang w:val="en-GB"/>
          </w:rPr>
          <w:t>given sample to all training samples.</w:t>
        </w:r>
      </w:ins>
      <w:ins w:id="97" w:author="Benjamin Schwendinger" w:date="2021-04-13T10:35:00Z">
        <w:r w:rsidR="004E5E24">
          <w:rPr>
            <w:lang w:val="en-GB"/>
          </w:rPr>
          <w:t xml:space="preserve"> </w:t>
        </w:r>
      </w:ins>
      <w:ins w:id="98" w:author="Benjamin Schwendinger" w:date="2021-04-13T10:36:00Z">
        <w:r w:rsidR="004E5E24">
          <w:rPr>
            <w:lang w:val="en-GB"/>
          </w:rPr>
          <w:t xml:space="preserve">We can use </w:t>
        </w:r>
      </w:ins>
      <w:ins w:id="99" w:author="Benjamin Schwendinger" w:date="2021-04-13T10:35:00Z">
        <w:r w:rsidR="004E5E24">
          <w:rPr>
            <w:lang w:val="en-GB"/>
          </w:rPr>
          <w:t>various</w:t>
        </w:r>
      </w:ins>
      <w:ins w:id="100" w:author="Benjamin Schwendinger" w:date="2021-04-13T10:36:00Z">
        <w:r w:rsidR="004E5E24">
          <w:rPr>
            <w:lang w:val="en-GB"/>
          </w:rPr>
          <w:t xml:space="preserve"> metrics, </w:t>
        </w:r>
      </w:ins>
      <w:ins w:id="101" w:author="Benjamin Schwendinger" w:date="2021-04-13T10:35:00Z">
        <w:r w:rsidR="004E5E24">
          <w:rPr>
            <w:lang w:val="en-GB"/>
          </w:rPr>
          <w:t xml:space="preserve">such </w:t>
        </w:r>
      </w:ins>
      <w:ins w:id="102" w:author="Benjamin Schwendinger" w:date="2021-04-13T10:36:00Z">
        <w:r w:rsidR="004E5E24">
          <w:rPr>
            <w:lang w:val="en-GB"/>
          </w:rPr>
          <w:t xml:space="preserve">as </w:t>
        </w:r>
      </w:ins>
      <w:ins w:id="103" w:author="Benjamin Schwendinger" w:date="2021-04-13T10:35:00Z">
        <w:r w:rsidR="004E5E24">
          <w:rPr>
            <w:lang w:val="en-GB"/>
          </w:rPr>
          <w:t xml:space="preserve">the Euclidean metric, the manhattan metric or </w:t>
        </w:r>
      </w:ins>
      <w:ins w:id="104" w:author="Benjamin Schwendinger" w:date="2021-04-13T10:37:00Z">
        <w:r w:rsidR="004E5E24">
          <w:rPr>
            <w:lang w:val="en-GB"/>
          </w:rPr>
          <w:t xml:space="preserve">other minkowski metrics for the distance calculation. </w:t>
        </w:r>
      </w:ins>
      <w:ins w:id="105" w:author="Benjamin Schwendinger" w:date="2021-04-13T11:28:00Z">
        <w:r w:rsidR="006A6736">
          <w:rPr>
            <w:lang w:val="en-GB"/>
          </w:rPr>
          <w:t>To speedup this distance calculation process, various data structure</w:t>
        </w:r>
        <w:r w:rsidR="00A27CCE">
          <w:rPr>
            <w:lang w:val="en-GB"/>
          </w:rPr>
          <w:t>s such as, e.g. KD-Trees have been proposed.</w:t>
        </w:r>
        <w:r w:rsidR="006A6736">
          <w:rPr>
            <w:lang w:val="en-GB"/>
          </w:rPr>
          <w:t xml:space="preserve"> </w:t>
        </w:r>
      </w:ins>
      <w:ins w:id="106" w:author="Benjamin Schwendinger" w:date="2021-04-13T10:38:00Z">
        <w:r w:rsidR="00E352B0">
          <w:rPr>
            <w:lang w:val="en-GB"/>
          </w:rPr>
          <w:t>A</w:t>
        </w:r>
      </w:ins>
      <w:ins w:id="107" w:author="Benjamin Schwendinger" w:date="2021-04-13T10:37:00Z">
        <w:r w:rsidR="004E5E24">
          <w:rPr>
            <w:lang w:val="en-GB"/>
          </w:rPr>
          <w:t xml:space="preserve"> new point is then classified by </w:t>
        </w:r>
      </w:ins>
      <w:ins w:id="108" w:author="Benjamin Schwendinger" w:date="2021-04-13T10:39:00Z">
        <w:r w:rsidR="00E352B0">
          <w:rPr>
            <w:lang w:val="en-GB"/>
          </w:rPr>
          <w:t xml:space="preserve">a </w:t>
        </w:r>
      </w:ins>
      <w:ins w:id="109" w:author="Benjamin Schwendinger" w:date="2021-04-13T10:37:00Z">
        <w:r w:rsidR="004E5E24">
          <w:rPr>
            <w:lang w:val="en-GB"/>
          </w:rPr>
          <w:t xml:space="preserve">weighted </w:t>
        </w:r>
      </w:ins>
      <w:ins w:id="110" w:author="Benjamin Schwendinger" w:date="2021-04-13T10:39:00Z">
        <w:r w:rsidR="00E352B0">
          <w:rPr>
            <w:lang w:val="en-GB"/>
          </w:rPr>
          <w:t>voting of the k closest (regarding the calculated distances) points o</w:t>
        </w:r>
      </w:ins>
      <w:ins w:id="111" w:author="Benjamin Schwendinger" w:date="2021-04-13T10:40:00Z">
        <w:r w:rsidR="00E352B0">
          <w:rPr>
            <w:lang w:val="en-GB"/>
          </w:rPr>
          <w:t>f the training samples. Most of the times these weights are chosen uniform</w:t>
        </w:r>
      </w:ins>
      <w:ins w:id="112" w:author="Benjamin Schwendinger" w:date="2021-04-13T11:29:00Z">
        <w:r w:rsidR="00A27CCE">
          <w:rPr>
            <w:lang w:val="en-GB"/>
          </w:rPr>
          <w:t>ly</w:t>
        </w:r>
      </w:ins>
      <w:ins w:id="113" w:author="Benjamin Schwendinger" w:date="2021-04-13T10:41:00Z">
        <w:r w:rsidR="00E352B0">
          <w:rPr>
            <w:lang w:val="en-GB"/>
          </w:rPr>
          <w:t xml:space="preserve"> or as the </w:t>
        </w:r>
      </w:ins>
      <w:ins w:id="114" w:author="Benjamin Schwendinger" w:date="2021-04-13T11:29:00Z">
        <w:r w:rsidR="00A27CCE">
          <w:rPr>
            <w:lang w:val="en-GB"/>
          </w:rPr>
          <w:t xml:space="preserve">reciprocal </w:t>
        </w:r>
      </w:ins>
      <w:ins w:id="115" w:author="Benjamin Schwendinger" w:date="2021-04-13T10:41:00Z">
        <w:r w:rsidR="00E352B0">
          <w:rPr>
            <w:lang w:val="en-GB"/>
          </w:rPr>
          <w:t>of the distance to give more value to the votes of closer points.</w:t>
        </w:r>
      </w:ins>
      <w:ins w:id="116" w:author="Benjamin Schwendinger" w:date="2021-04-13T10:40:00Z">
        <w:r w:rsidR="00E352B0">
          <w:rPr>
            <w:lang w:val="en-GB"/>
          </w:rPr>
          <w:t xml:space="preserve"> </w:t>
        </w:r>
      </w:ins>
      <w:ins w:id="117" w:author="Benjamin Schwendinger" w:date="2021-04-13T11:27:00Z">
        <w:r w:rsidR="006A6736">
          <w:rPr>
            <w:lang w:val="en-GB"/>
          </w:rPr>
          <w:t xml:space="preserve">An advantage of k-NN is </w:t>
        </w:r>
      </w:ins>
      <w:ins w:id="118" w:author="Benjamin Schwendinger" w:date="2021-04-13T11:30:00Z">
        <w:r w:rsidR="00A27CCE">
          <w:rPr>
            <w:lang w:val="en-GB"/>
          </w:rPr>
          <w:t xml:space="preserve">the fast training phase, </w:t>
        </w:r>
      </w:ins>
      <w:ins w:id="119" w:author="Benjamin Schwendinger" w:date="2021-04-13T11:28:00Z">
        <w:r w:rsidR="006A6736">
          <w:rPr>
            <w:lang w:val="en-GB"/>
          </w:rPr>
          <w:t xml:space="preserve">since only the </w:t>
        </w:r>
      </w:ins>
      <w:ins w:id="120" w:author="Benjamin Schwendinger" w:date="2021-04-13T11:30:00Z">
        <w:r w:rsidR="00A27CCE">
          <w:rPr>
            <w:lang w:val="en-GB"/>
          </w:rPr>
          <w:t xml:space="preserve">training data has to be stored. </w:t>
        </w:r>
      </w:ins>
      <w:ins w:id="121" w:author="Benjamin Schwendinger" w:date="2021-04-13T11:32:00Z">
        <w:r w:rsidR="00A27CCE">
          <w:rPr>
            <w:lang w:val="en-GB"/>
          </w:rPr>
          <w:t>Major disadvantages arise when large datasets are used for training, since all training data has to be stored and the</w:t>
        </w:r>
      </w:ins>
      <w:ins w:id="122" w:author="Benjamin Schwendinger" w:date="2021-04-13T11:33:00Z">
        <w:r w:rsidR="00A27CCE">
          <w:rPr>
            <w:lang w:val="en-GB"/>
          </w:rPr>
          <w:t xml:space="preserve"> inference</w:t>
        </w:r>
      </w:ins>
      <w:ins w:id="123" w:author="Benjamin Schwendinger" w:date="2021-04-13T11:30:00Z">
        <w:r w:rsidR="00A27CCE">
          <w:rPr>
            <w:lang w:val="en-GB"/>
          </w:rPr>
          <w:t xml:space="preserve"> </w:t>
        </w:r>
      </w:ins>
      <w:ins w:id="124" w:author="Benjamin Schwendinger" w:date="2021-04-13T11:33:00Z">
        <w:r w:rsidR="00A27CCE">
          <w:rPr>
            <w:lang w:val="en-GB"/>
          </w:rPr>
          <w:t>process might be slow.</w:t>
        </w:r>
      </w:ins>
    </w:p>
    <w:p w14:paraId="4CFCA1BD" w14:textId="412B7402" w:rsidR="00BF1499" w:rsidRPr="00E8016D" w:rsidDel="006A6736" w:rsidRDefault="00BF1499" w:rsidP="00E8016D">
      <w:pPr>
        <w:jc w:val="both"/>
        <w:rPr>
          <w:del w:id="125" w:author="Benjamin Schwendinger" w:date="2021-04-13T11:27:00Z"/>
          <w:lang w:val="en-GB"/>
        </w:rPr>
      </w:pPr>
      <w:del w:id="126" w:author="Benjamin Schwendinger" w:date="2021-04-13T10:26:00Z">
        <w:r w:rsidRPr="00E8016D" w:rsidDel="00AA6122">
          <w:rPr>
            <w:lang w:val="en-GB"/>
          </w:rPr>
          <w:delText xml:space="preserve">image vector </w:delText>
        </w:r>
      </w:del>
      <w:del w:id="127" w:author="Benjamin Schwendinger" w:date="2021-04-13T11:27:00Z">
        <w:r w:rsidRPr="00E8016D" w:rsidDel="006A6736">
          <w:rPr>
            <w:lang w:val="en-GB"/>
          </w:rPr>
          <w:delText>and compares it with the other image vectors. If now a test image is to be estimated with the classifier, this is also transferred into a vector and the geometrically nearest neighbo</w:delText>
        </w:r>
        <w:r w:rsidR="00E8016D" w:rsidDel="006A6736">
          <w:rPr>
            <w:lang w:val="en-GB"/>
          </w:rPr>
          <w:delText>u</w:delText>
        </w:r>
        <w:r w:rsidRPr="00E8016D" w:rsidDel="006A6736">
          <w:rPr>
            <w:lang w:val="en-GB"/>
          </w:rPr>
          <w:delText xml:space="preserve">r to this from the NN-C is calculated. The class of this </w:delText>
        </w:r>
        <w:r w:rsidR="00340CA0" w:rsidRPr="00E8016D" w:rsidDel="006A6736">
          <w:rPr>
            <w:lang w:val="en-GB"/>
          </w:rPr>
          <w:delText>neighbour</w:delText>
        </w:r>
        <w:r w:rsidRPr="00E8016D" w:rsidDel="006A6736">
          <w:rPr>
            <w:lang w:val="en-GB"/>
          </w:rPr>
          <w:delText xml:space="preserve"> is then used for the test image. </w:delText>
        </w:r>
      </w:del>
    </w:p>
    <w:p w14:paraId="0D943F03" w14:textId="12D5BF15" w:rsidR="00BF1499" w:rsidRPr="00E8016D" w:rsidRDefault="00BF1499" w:rsidP="00BF1499">
      <w:pPr>
        <w:rPr>
          <w:lang w:val="en-GB"/>
        </w:rPr>
      </w:pPr>
      <w:r w:rsidRPr="00E8016D">
        <w:rPr>
          <w:lang w:val="en-GB"/>
        </w:rPr>
        <w:t>The linear classifier is based on the formula:</w:t>
      </w:r>
    </w:p>
    <w:p w14:paraId="55305AD9" w14:textId="62EC9404" w:rsidR="00203136" w:rsidRDefault="00732920" w:rsidP="00595B2C">
      <w:pPr>
        <w:jc w:val="center"/>
      </w:pPr>
      <w:r w:rsidRPr="006C0290">
        <w:rPr>
          <w:b/>
          <w:bCs/>
        </w:rPr>
        <w:t>W</w:t>
      </w:r>
      <w:del w:id="128" w:author="Benjamin Schwendinger" w:date="2021-04-13T11:24:00Z">
        <w:r w:rsidDel="006A6736">
          <w:delText xml:space="preserve"> </w:delText>
        </w:r>
      </w:del>
      <w:r w:rsidR="006C0290">
        <w:t>x + b = f</w:t>
      </w:r>
    </w:p>
    <w:p w14:paraId="235FE9BF" w14:textId="6B47DD3C" w:rsidR="00E352B0" w:rsidRDefault="00E352B0" w:rsidP="00340CA0">
      <w:pPr>
        <w:jc w:val="both"/>
        <w:rPr>
          <w:ins w:id="129" w:author="Benjamin Schwendinger" w:date="2021-04-13T10:47:00Z"/>
          <w:lang w:val="en-GB"/>
        </w:rPr>
      </w:pPr>
      <w:ins w:id="130" w:author="Benjamin Schwendinger" w:date="2021-04-13T10:44:00Z">
        <w:r>
          <w:rPr>
            <w:lang w:val="en-GB"/>
          </w:rPr>
          <w:t>w</w:t>
        </w:r>
      </w:ins>
      <w:del w:id="131" w:author="Benjamin Schwendinger" w:date="2021-04-13T10:44:00Z">
        <w:r w:rsidR="00340CA0" w:rsidRPr="00340CA0" w:rsidDel="00E352B0">
          <w:rPr>
            <w:lang w:val="en-GB"/>
          </w:rPr>
          <w:delText>W</w:delText>
        </w:r>
      </w:del>
      <w:r w:rsidR="00340CA0" w:rsidRPr="00340CA0">
        <w:rPr>
          <w:lang w:val="en-GB"/>
        </w:rPr>
        <w:t xml:space="preserve">here </w:t>
      </w:r>
      <w:r w:rsidR="00340CA0" w:rsidRPr="00340CA0">
        <w:rPr>
          <w:b/>
          <w:bCs/>
          <w:lang w:val="en-GB"/>
        </w:rPr>
        <w:t>W</w:t>
      </w:r>
      <w:r w:rsidR="00340CA0" w:rsidRPr="00340CA0">
        <w:rPr>
          <w:lang w:val="en-GB"/>
        </w:rPr>
        <w:t xml:space="preserve"> is a matrix of dimension (</w:t>
      </w:r>
      <w:del w:id="132" w:author="Benjamin Schwendinger" w:date="2021-04-13T10:48:00Z">
        <w:r w:rsidR="00340CA0" w:rsidRPr="00340CA0" w:rsidDel="00BE2B54">
          <w:rPr>
            <w:lang w:val="en-GB"/>
          </w:rPr>
          <w:delText xml:space="preserve">vector dimension of the image vector | </w:delText>
        </w:r>
      </w:del>
      <w:r w:rsidR="00340CA0" w:rsidRPr="00340CA0">
        <w:rPr>
          <w:lang w:val="en-GB"/>
        </w:rPr>
        <w:t>number of possible classes</w:t>
      </w:r>
      <w:ins w:id="133" w:author="Benjamin Schwendinger" w:date="2021-04-13T10:48:00Z">
        <w:r w:rsidR="00BE2B54">
          <w:rPr>
            <w:lang w:val="en-GB"/>
          </w:rPr>
          <w:t xml:space="preserve"> | </w:t>
        </w:r>
        <w:r w:rsidR="00BE2B54" w:rsidRPr="00340CA0">
          <w:rPr>
            <w:lang w:val="en-GB"/>
          </w:rPr>
          <w:t>vector dimension of the image vector</w:t>
        </w:r>
      </w:ins>
      <w:r w:rsidR="00340CA0" w:rsidRPr="00340CA0">
        <w:rPr>
          <w:lang w:val="en-GB"/>
        </w:rPr>
        <w:t xml:space="preserve">), x is the image vector, b is a bias vector and f is the result vector. </w:t>
      </w:r>
      <w:ins w:id="134" w:author="Benjamin Schwendinger" w:date="2021-04-13T10:47:00Z">
        <w:r>
          <w:rPr>
            <w:lang w:val="en-GB"/>
          </w:rPr>
          <w:t xml:space="preserve">Hence, it is an affine </w:t>
        </w:r>
      </w:ins>
      <w:ins w:id="135" w:author="Benjamin Schwendinger" w:date="2021-04-13T10:48:00Z">
        <w:r>
          <w:rPr>
            <w:lang w:val="en-GB"/>
          </w:rPr>
          <w:t xml:space="preserve">function </w:t>
        </w:r>
      </w:ins>
      <w:ins w:id="136" w:author="Benjamin Schwendinger" w:date="2021-04-13T10:49:00Z">
        <w:r w:rsidR="00BE2B54">
          <w:rPr>
            <w:lang w:val="en-GB"/>
          </w:rPr>
          <w:t>from the n-dimensional input space of the image vector samples to the m-dimensional output space of</w:t>
        </w:r>
      </w:ins>
      <w:ins w:id="137" w:author="Benjamin Schwendinger" w:date="2021-04-13T10:50:00Z">
        <w:r w:rsidR="00BE2B54">
          <w:rPr>
            <w:lang w:val="en-GB"/>
          </w:rPr>
          <w:t xml:space="preserve"> m classes.</w:t>
        </w:r>
      </w:ins>
    </w:p>
    <w:p w14:paraId="2D03313D" w14:textId="2E46287F" w:rsidR="00340CA0" w:rsidRDefault="00340CA0" w:rsidP="00340CA0">
      <w:pPr>
        <w:jc w:val="both"/>
        <w:rPr>
          <w:lang w:val="en-GB"/>
        </w:rPr>
      </w:pPr>
      <w:r w:rsidRPr="00340CA0">
        <w:rPr>
          <w:lang w:val="en-GB"/>
        </w:rPr>
        <w:t>To calculate W and b</w:t>
      </w:r>
      <w:ins w:id="138" w:author="Benjamin Schwendinger" w:date="2021-04-13T11:22:00Z">
        <w:r w:rsidR="006A6736">
          <w:rPr>
            <w:lang w:val="en-GB"/>
          </w:rPr>
          <w:t>,</w:t>
        </w:r>
      </w:ins>
      <w:r w:rsidRPr="00340CA0">
        <w:rPr>
          <w:lang w:val="en-GB"/>
        </w:rPr>
        <w:t xml:space="preserve"> a cost function is set up which is minimized </w:t>
      </w:r>
      <w:del w:id="139" w:author="Benjamin Schwendinger" w:date="2021-04-13T11:37:00Z">
        <w:r w:rsidRPr="00340CA0" w:rsidDel="00A27CCE">
          <w:rPr>
            <w:lang w:val="en-GB"/>
          </w:rPr>
          <w:delText>by another function</w:delText>
        </w:r>
      </w:del>
      <w:ins w:id="140" w:author="Benjamin Schwendinger" w:date="2021-04-13T11:37:00Z">
        <w:r w:rsidR="00A27CCE">
          <w:rPr>
            <w:lang w:val="en-GB"/>
          </w:rPr>
          <w:t>by an optimization algorithm</w:t>
        </w:r>
      </w:ins>
      <w:r w:rsidRPr="00340CA0">
        <w:rPr>
          <w:lang w:val="en-GB"/>
        </w:rPr>
        <w:t xml:space="preserve"> (e.g.</w:t>
      </w:r>
      <w:ins w:id="141" w:author="Benjamin Schwendinger" w:date="2021-04-13T11:38:00Z">
        <w:r w:rsidR="00A27CCE">
          <w:rPr>
            <w:lang w:val="en-GB"/>
          </w:rPr>
          <w:t>,</w:t>
        </w:r>
      </w:ins>
      <w:ins w:id="142" w:author="Benjamin Schwendinger" w:date="2021-04-13T11:39:00Z">
        <w:r w:rsidR="00CF7BB3">
          <w:rPr>
            <w:lang w:val="en-GB"/>
          </w:rPr>
          <w:t xml:space="preserve"> iterative methods such</w:t>
        </w:r>
      </w:ins>
      <w:r w:rsidRPr="00340CA0">
        <w:rPr>
          <w:lang w:val="en-GB"/>
        </w:rPr>
        <w:t xml:space="preserve"> </w:t>
      </w:r>
      <w:ins w:id="143" w:author="Benjamin Schwendinger" w:date="2021-04-13T11:39:00Z">
        <w:r w:rsidR="00CF7BB3">
          <w:rPr>
            <w:lang w:val="en-GB"/>
          </w:rPr>
          <w:t xml:space="preserve">as  </w:t>
        </w:r>
      </w:ins>
      <w:r w:rsidRPr="00340CA0">
        <w:rPr>
          <w:lang w:val="en-GB"/>
        </w:rPr>
        <w:t>gradient descent</w:t>
      </w:r>
      <w:ins w:id="144" w:author="Benjamin Schwendinger" w:date="2021-04-13T11:39:00Z">
        <w:r w:rsidR="00CF7BB3">
          <w:rPr>
            <w:lang w:val="en-GB"/>
          </w:rPr>
          <w:t>, quasi-n</w:t>
        </w:r>
      </w:ins>
      <w:ins w:id="145" w:author="Benjamin Schwendinger" w:date="2021-04-13T11:40:00Z">
        <w:r w:rsidR="00CF7BB3">
          <w:rPr>
            <w:lang w:val="en-GB"/>
          </w:rPr>
          <w:t>ewton methods</w:t>
        </w:r>
      </w:ins>
      <w:ins w:id="146" w:author="Benjamin Schwendinger" w:date="2021-04-13T11:38:00Z">
        <w:r w:rsidR="00A27CCE">
          <w:rPr>
            <w:lang w:val="en-GB"/>
          </w:rPr>
          <w:t xml:space="preserve"> </w:t>
        </w:r>
      </w:ins>
      <w:ins w:id="147" w:author="Benjamin Schwendinger" w:date="2021-04-13T11:39:00Z">
        <w:r w:rsidR="00A27CCE">
          <w:rPr>
            <w:lang w:val="en-GB"/>
          </w:rPr>
          <w:t>or interior</w:t>
        </w:r>
        <w:r w:rsidR="00CF7BB3">
          <w:rPr>
            <w:lang w:val="en-GB"/>
          </w:rPr>
          <w:t xml:space="preserve"> point methods</w:t>
        </w:r>
      </w:ins>
      <w:del w:id="148" w:author="Benjamin Schwendinger" w:date="2021-04-13T11:37:00Z">
        <w:r w:rsidRPr="00340CA0" w:rsidDel="00A27CCE">
          <w:rPr>
            <w:lang w:val="en-GB"/>
          </w:rPr>
          <w:delText xml:space="preserve"> function</w:delText>
        </w:r>
      </w:del>
      <w:r w:rsidRPr="00340CA0">
        <w:rPr>
          <w:lang w:val="en-GB"/>
        </w:rPr>
        <w:t xml:space="preserve">) in the training set. In this minimization, some hyperparameters can be specified, such as the step length in the direction of the largest negative partial derivative. </w:t>
      </w:r>
      <w:ins w:id="149" w:author="Benjamin Schwendinger" w:date="2021-04-13T11:24:00Z">
        <w:r w:rsidR="006A6736">
          <w:rPr>
            <w:lang w:val="en-GB"/>
          </w:rPr>
          <w:t xml:space="preserve">Geometrically we interpret Wx+b as a set </w:t>
        </w:r>
      </w:ins>
      <w:ins w:id="150" w:author="Benjamin Schwendinger" w:date="2021-04-13T11:25:00Z">
        <w:r w:rsidR="006A6736">
          <w:rPr>
            <w:lang w:val="en-GB"/>
          </w:rPr>
          <w:t xml:space="preserve">of m (=number of possible classes) </w:t>
        </w:r>
      </w:ins>
      <w:ins w:id="151" w:author="Benjamin Schwendinger" w:date="2021-04-13T11:24:00Z">
        <w:r w:rsidR="006A6736">
          <w:rPr>
            <w:lang w:val="en-GB"/>
          </w:rPr>
          <w:t>hyperplanes</w:t>
        </w:r>
      </w:ins>
      <w:ins w:id="152" w:author="Benjamin Schwendinger" w:date="2021-04-13T11:25:00Z">
        <w:r w:rsidR="006A6736">
          <w:rPr>
            <w:lang w:val="en-GB"/>
          </w:rPr>
          <w:t>, where each hyperplane acts as an</w:t>
        </w:r>
      </w:ins>
      <w:ins w:id="153" w:author="Benjamin Schwendinger" w:date="2021-04-13T11:26:00Z">
        <w:r w:rsidR="006A6736">
          <w:rPr>
            <w:lang w:val="en-GB"/>
          </w:rPr>
          <w:t xml:space="preserve"> independent binary classifier.</w:t>
        </w:r>
      </w:ins>
      <w:ins w:id="154" w:author="Benjamin Schwendinger" w:date="2021-04-13T11:24:00Z">
        <w:r w:rsidR="006A6736">
          <w:rPr>
            <w:lang w:val="en-GB"/>
          </w:rPr>
          <w:t xml:space="preserve"> </w:t>
        </w:r>
      </w:ins>
      <w:r w:rsidRPr="00340CA0">
        <w:rPr>
          <w:lang w:val="en-GB"/>
        </w:rPr>
        <w:t>For the class determination then e.g. the highest value from the solution vector f can be taken.</w:t>
      </w:r>
      <w:ins w:id="155" w:author="Benjamin Schwendinger" w:date="2021-04-13T11:34:00Z">
        <w:r w:rsidR="00A27CCE">
          <w:rPr>
            <w:lang w:val="en-GB"/>
          </w:rPr>
          <w:t xml:space="preserve"> The advantage of li</w:t>
        </w:r>
      </w:ins>
      <w:ins w:id="156" w:author="Benjamin Schwendinger" w:date="2021-04-13T11:35:00Z">
        <w:r w:rsidR="00A27CCE">
          <w:rPr>
            <w:lang w:val="en-GB"/>
          </w:rPr>
          <w:t>near classifiers clearly lies in the fast inference speed since only a single matrix multiplication has to be performed</w:t>
        </w:r>
      </w:ins>
      <w:ins w:id="157" w:author="Benjamin Schwendinger" w:date="2021-04-13T11:36:00Z">
        <w:r w:rsidR="00A27CCE">
          <w:rPr>
            <w:lang w:val="en-GB"/>
          </w:rPr>
          <w:t xml:space="preserve"> (if we apply the bias trick)</w:t>
        </w:r>
      </w:ins>
      <w:ins w:id="158" w:author="Benjamin Schwendinger" w:date="2021-04-13T11:35:00Z">
        <w:r w:rsidR="00A27CCE">
          <w:rPr>
            <w:lang w:val="en-GB"/>
          </w:rPr>
          <w:t>.</w:t>
        </w:r>
      </w:ins>
    </w:p>
    <w:p w14:paraId="630D7890" w14:textId="38ED9337" w:rsidR="0011137C" w:rsidRDefault="0011137C" w:rsidP="0011137C">
      <w:pPr>
        <w:pStyle w:val="berschrift1"/>
        <w:rPr>
          <w:lang w:val="en-GB"/>
        </w:rPr>
      </w:pPr>
      <w:r>
        <w:rPr>
          <w:lang w:val="en-GB"/>
        </w:rPr>
        <w:t>Results of simpe_cats_dogs.py</w:t>
      </w:r>
    </w:p>
    <w:p w14:paraId="5C8B3386" w14:textId="1D5063F0" w:rsidR="00EA7A39" w:rsidRDefault="00386F68">
      <w:pPr>
        <w:rPr>
          <w:ins w:id="159" w:author="Benjamin Schwendinger" w:date="2021-04-13T12:08:00Z"/>
          <w:lang w:val="en-GB"/>
        </w:rPr>
      </w:pPr>
      <w:ins w:id="160" w:author="Benjamin Schwendinger" w:date="2021-04-13T12:20:00Z">
        <w:r>
          <w:rPr>
            <w:lang w:val="en-GB"/>
          </w:rPr>
          <w:t xml:space="preserve">Dataset: </w:t>
        </w:r>
      </w:ins>
      <w:ins w:id="161" w:author="Benjamin Schwendinger" w:date="2021-04-13T12:04:00Z">
        <w:r w:rsidR="00EA7A39">
          <w:rPr>
            <w:lang w:val="en-GB"/>
          </w:rPr>
          <w:t xml:space="preserve">The CIFAR-10 datasets </w:t>
        </w:r>
        <w:r w:rsidR="003E3D51">
          <w:rPr>
            <w:lang w:val="en-GB"/>
          </w:rPr>
          <w:t>consists of 60</w:t>
        </w:r>
      </w:ins>
      <w:ins w:id="162" w:author="Benjamin Schwendinger" w:date="2021-04-13T12:05:00Z">
        <w:r w:rsidR="003E3D51">
          <w:rPr>
            <w:lang w:val="en-GB"/>
          </w:rPr>
          <w:t>,</w:t>
        </w:r>
      </w:ins>
      <w:ins w:id="163" w:author="Benjamin Schwendinger" w:date="2021-04-13T12:04:00Z">
        <w:r w:rsidR="003E3D51">
          <w:rPr>
            <w:lang w:val="en-GB"/>
          </w:rPr>
          <w:t>000 labeled 32x32x3 images, which can be divided into 10 distinct classes</w:t>
        </w:r>
      </w:ins>
      <w:ins w:id="164" w:author="Benjamin Schwendinger" w:date="2021-04-13T12:05:00Z">
        <w:r w:rsidR="003E3D51">
          <w:rPr>
            <w:lang w:val="en-GB"/>
          </w:rPr>
          <w:t>. Since each class contains 6,000 images and we only consider the classes “cat” and “dog”, we end up with 12,000 images.</w:t>
        </w:r>
      </w:ins>
      <w:ins w:id="165" w:author="Benjamin Schwendinger" w:date="2021-04-13T12:20:00Z">
        <w:r>
          <w:rPr>
            <w:lang w:val="en-GB"/>
          </w:rPr>
          <w:t xml:space="preserve"> </w:t>
        </w:r>
      </w:ins>
      <w:ins w:id="166" w:author="Benjamin Schwendinger" w:date="2021-04-13T12:18:00Z">
        <w:r>
          <w:rPr>
            <w:lang w:val="en-GB"/>
          </w:rPr>
          <w:t>As we can</w:t>
        </w:r>
      </w:ins>
      <w:ins w:id="167" w:author="Benjamin Schwendinger" w:date="2021-04-13T14:46:00Z">
        <w:r w:rsidR="00E42D54">
          <w:rPr>
            <w:lang w:val="en-GB"/>
          </w:rPr>
          <w:t xml:space="preserve"> see</w:t>
        </w:r>
      </w:ins>
      <w:ins w:id="168" w:author="Benjamin Schwendinger" w:date="2021-04-13T12:18:00Z">
        <w:r>
          <w:rPr>
            <w:lang w:val="en-GB"/>
          </w:rPr>
          <w:t xml:space="preserve"> </w:t>
        </w:r>
      </w:ins>
      <w:ins w:id="169" w:author="Benjamin Schwendinger" w:date="2021-04-13T12:19:00Z">
        <w:r>
          <w:rPr>
            <w:lang w:val="en-GB"/>
          </w:rPr>
          <w:t>from the distributions across training, validation and test sets</w:t>
        </w:r>
      </w:ins>
      <w:ins w:id="170" w:author="Benjamin Schwendinger" w:date="2021-04-13T14:46:00Z">
        <w:r w:rsidR="00E42D54">
          <w:rPr>
            <w:lang w:val="en-GB"/>
          </w:rPr>
          <w:t xml:space="preserve">, see also Figure </w:t>
        </w:r>
      </w:ins>
      <w:ins w:id="171" w:author="Benjamin Schwendinger" w:date="2021-04-13T15:42:00Z">
        <w:r w:rsidR="00E06EA5" w:rsidRPr="00DE2F56">
          <w:rPr>
            <w:highlight w:val="yellow"/>
            <w:lang w:val="en-GB"/>
            <w:rPrChange w:id="172" w:author="Benjamin Schwendinger" w:date="2021-04-13T15:44:00Z">
              <w:rPr>
                <w:lang w:val="en-GB"/>
              </w:rPr>
            </w:rPrChange>
          </w:rPr>
          <w:t>TBD</w:t>
        </w:r>
      </w:ins>
      <w:ins w:id="173" w:author="Benjamin Schwendinger" w:date="2021-04-13T12:19:00Z">
        <w:r>
          <w:rPr>
            <w:lang w:val="en-GB"/>
          </w:rPr>
          <w:t xml:space="preserve">, we have slighty more picture of cats in our training set </w:t>
        </w:r>
      </w:ins>
      <w:ins w:id="174" w:author="Benjamin Schwendinger" w:date="2021-04-13T12:20:00Z">
        <w:r>
          <w:rPr>
            <w:lang w:val="en-GB"/>
          </w:rPr>
          <w:t xml:space="preserve">and slighty </w:t>
        </w:r>
        <w:r>
          <w:rPr>
            <w:lang w:val="en-GB"/>
          </w:rPr>
          <w:lastRenderedPageBreak/>
          <w:t xml:space="preserve">more picture of dogs in our validation set. Hence, a naïve </w:t>
        </w:r>
      </w:ins>
      <w:ins w:id="175" w:author="Benjamin Schwendinger" w:date="2021-04-13T12:21:00Z">
        <w:r>
          <w:rPr>
            <w:lang w:val="en-GB"/>
          </w:rPr>
          <w:t>dummy classifier always predicting the majority class of our training set would achieve slightly less than 50% on the v</w:t>
        </w:r>
      </w:ins>
      <w:ins w:id="176" w:author="Benjamin Schwendinger" w:date="2021-04-13T12:22:00Z">
        <w:r>
          <w:rPr>
            <w:lang w:val="en-GB"/>
          </w:rPr>
          <w:t>alidation and also on the</w:t>
        </w:r>
      </w:ins>
    </w:p>
    <w:p w14:paraId="53F416DE" w14:textId="3E185358" w:rsidR="00763A8B" w:rsidRDefault="00E06EA5">
      <w:pPr>
        <w:rPr>
          <w:ins w:id="177" w:author="Benjamin Schwendinger" w:date="2021-04-13T14:54:00Z"/>
          <w:lang w:val="en-GB"/>
        </w:rPr>
      </w:pPr>
      <w:ins w:id="178" w:author="Benjamin Schwendinger" w:date="2021-04-13T15:42:00Z">
        <w:r>
          <w:rPr>
            <w:noProof/>
          </w:rPr>
          <mc:AlternateContent>
            <mc:Choice Requires="wps">
              <w:drawing>
                <wp:anchor distT="0" distB="0" distL="114300" distR="114300" simplePos="0" relativeHeight="251672576" behindDoc="0" locked="0" layoutInCell="1" allowOverlap="1" wp14:anchorId="46423920" wp14:editId="671ED2A6">
                  <wp:simplePos x="0" y="0"/>
                  <wp:positionH relativeFrom="column">
                    <wp:posOffset>2806700</wp:posOffset>
                  </wp:positionH>
                  <wp:positionV relativeFrom="paragraph">
                    <wp:posOffset>4436110</wp:posOffset>
                  </wp:positionV>
                  <wp:extent cx="291909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wps:spPr>
                        <wps:txbx>
                          <w:txbxContent>
                            <w:p w14:paraId="0AA06B94" w14:textId="76108AE3" w:rsidR="00E06EA5" w:rsidRPr="00CC3580" w:rsidRDefault="00E06EA5" w:rsidP="00E06EA5">
                              <w:pPr>
                                <w:pStyle w:val="Beschriftung"/>
                                <w:rPr>
                                  <w:noProof/>
                                  <w:lang w:val="en-GB"/>
                                </w:rPr>
                                <w:pPrChange w:id="179" w:author="Benjamin Schwendinger" w:date="2021-04-13T15:42:00Z">
                                  <w:pPr/>
                                </w:pPrChange>
                              </w:pPr>
                              <w:ins w:id="180" w:author="Benjamin Schwendinger" w:date="2021-04-13T15:42:00Z">
                                <w:r>
                                  <w:t xml:space="preserve">Figure </w:t>
                                </w:r>
                                <w:r>
                                  <w:fldChar w:fldCharType="begin"/>
                                </w:r>
                                <w:r>
                                  <w:instrText xml:space="preserve"> SEQ Figure \* ARABIC </w:instrText>
                                </w:r>
                              </w:ins>
                              <w:r>
                                <w:fldChar w:fldCharType="separate"/>
                              </w:r>
                              <w:ins w:id="181" w:author="Benjamin Schwendinger" w:date="2021-04-13T15:42:00Z">
                                <w:r>
                                  <w:rPr>
                                    <w:noProof/>
                                  </w:rPr>
                                  <w:t>1</w:t>
                                </w:r>
                                <w:r>
                                  <w:fldChar w:fldCharType="end"/>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423920" id="_x0000_t202" coordsize="21600,21600" o:spt="202" path="m,l,21600r21600,l21600,xe">
                  <v:stroke joinstyle="miter"/>
                  <v:path gradientshapeok="t" o:connecttype="rect"/>
                </v:shapetype>
                <v:shape id="Textfeld 11" o:spid="_x0000_s1026" type="#_x0000_t202" style="position:absolute;margin-left:221pt;margin-top:349.3pt;width:229.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" stroked="f">
                  <v:textbox style="mso-fit-shape-to-text:t" inset="0,0,0,0">
                    <w:txbxContent>
                      <w:p w14:paraId="0AA06B94" w14:textId="76108AE3" w:rsidR="00E06EA5" w:rsidRPr="00CC3580" w:rsidRDefault="00E06EA5" w:rsidP="00E06EA5">
                        <w:pPr>
                          <w:pStyle w:val="Beschriftung"/>
                          <w:rPr>
                            <w:noProof/>
                            <w:lang w:val="en-GB"/>
                          </w:rPr>
                          <w:pPrChange w:id="182" w:author="Benjamin Schwendinger" w:date="2021-04-13T15:42:00Z">
                            <w:pPr/>
                          </w:pPrChange>
                        </w:pPr>
                        <w:ins w:id="183" w:author="Benjamin Schwendinger" w:date="2021-04-13T15:42:00Z">
                          <w:r>
                            <w:t xml:space="preserve">Figure </w:t>
                          </w:r>
                          <w:r>
                            <w:fldChar w:fldCharType="begin"/>
                          </w:r>
                          <w:r>
                            <w:instrText xml:space="preserve"> SEQ Figure \* ARABIC </w:instrText>
                          </w:r>
                        </w:ins>
                        <w:r>
                          <w:fldChar w:fldCharType="separate"/>
                        </w:r>
                        <w:ins w:id="184" w:author="Benjamin Schwendinger" w:date="2021-04-13T15:42:00Z">
                          <w:r>
                            <w:rPr>
                              <w:noProof/>
                            </w:rPr>
                            <w:t>1</w:t>
                          </w:r>
                          <w:r>
                            <w:fldChar w:fldCharType="end"/>
                          </w:r>
                        </w:ins>
                      </w:p>
                    </w:txbxContent>
                  </v:textbox>
                  <w10:wrap type="square"/>
                </v:shape>
              </w:pict>
            </mc:Fallback>
          </mc:AlternateContent>
        </w:r>
      </w:ins>
      <w:ins w:id="185" w:author="Benjamin Schwendinger" w:date="2021-04-13T14:53:00Z">
        <w:r w:rsidR="00763A8B">
          <w:rPr>
            <w:noProof/>
            <w:lang w:val="en-GB"/>
          </w:rPr>
          <w:drawing>
            <wp:anchor distT="0" distB="0" distL="114300" distR="114300" simplePos="0" relativeHeight="251661312" behindDoc="0" locked="0" layoutInCell="1" allowOverlap="1" wp14:anchorId="1732EE17" wp14:editId="09A14C07">
              <wp:simplePos x="0" y="0"/>
              <wp:positionH relativeFrom="column">
                <wp:posOffset>2806700</wp:posOffset>
              </wp:positionH>
              <wp:positionV relativeFrom="paragraph">
                <wp:posOffset>2190115</wp:posOffset>
              </wp:positionV>
              <wp:extent cx="2919095" cy="2188845"/>
              <wp:effectExtent l="0" t="0" r="0" b="190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N.png"/>
                      <pic:cNvPicPr/>
                    </pic:nvPicPr>
                    <pic:blipFill>
                      <a:blip r:embed="rId6">
                        <a:extLst>
                          <a:ext uri="{28A0092B-C50C-407E-A947-70E740481C1C}">
                            <a14:useLocalDpi xmlns:a14="http://schemas.microsoft.com/office/drawing/2010/main" val="0"/>
                          </a:ext>
                        </a:extLst>
                      </a:blip>
                      <a:stretch>
                        <a:fillRect/>
                      </a:stretch>
                    </pic:blipFill>
                    <pic:spPr>
                      <a:xfrm>
                        <a:off x="0" y="0"/>
                        <a:ext cx="2919095" cy="2188845"/>
                      </a:xfrm>
                      <a:prstGeom prst="rect">
                        <a:avLst/>
                      </a:prstGeom>
                    </pic:spPr>
                  </pic:pic>
                </a:graphicData>
              </a:graphic>
              <wp14:sizeRelH relativeFrom="page">
                <wp14:pctWidth>0</wp14:pctWidth>
              </wp14:sizeRelH>
              <wp14:sizeRelV relativeFrom="page">
                <wp14:pctHeight>0</wp14:pctHeight>
              </wp14:sizeRelV>
            </wp:anchor>
          </w:drawing>
        </w:r>
      </w:ins>
      <w:ins w:id="186" w:author="Benjamin Schwendinger" w:date="2021-04-13T12:18:00Z">
        <w:r w:rsidR="00386F68">
          <w:rPr>
            <w:noProof/>
          </w:rPr>
          <mc:AlternateContent>
            <mc:Choice Requires="wps">
              <w:drawing>
                <wp:anchor distT="0" distB="0" distL="114300" distR="114300" simplePos="0" relativeHeight="251660288" behindDoc="0" locked="0" layoutInCell="1" allowOverlap="1" wp14:anchorId="6C06D7E0" wp14:editId="39CCDEE6">
                  <wp:simplePos x="0" y="0"/>
                  <wp:positionH relativeFrom="column">
                    <wp:posOffset>0</wp:posOffset>
                  </wp:positionH>
                  <wp:positionV relativeFrom="paragraph">
                    <wp:posOffset>2051685</wp:posOffset>
                  </wp:positionV>
                  <wp:extent cx="580390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5803900" cy="635"/>
                          </a:xfrm>
                          <a:prstGeom prst="rect">
                            <a:avLst/>
                          </a:prstGeom>
                          <a:solidFill>
                            <a:prstClr val="white"/>
                          </a:solidFill>
                          <a:ln>
                            <a:noFill/>
                          </a:ln>
                        </wps:spPr>
                        <wps:txbx>
                          <w:txbxContent>
                            <w:p w14:paraId="04D208FB" w14:textId="58F9DEE4" w:rsidR="00386F68" w:rsidRPr="00D06B23" w:rsidRDefault="00386F68" w:rsidP="00386F68">
                              <w:pPr>
                                <w:pStyle w:val="Beschriftung"/>
                                <w:jc w:val="center"/>
                                <w:rPr>
                                  <w:noProof/>
                                  <w:lang w:val="en-GB"/>
                                </w:rPr>
                                <w:pPrChange w:id="187" w:author="Benjamin Schwendinger" w:date="2021-04-13T12:18:00Z">
                                  <w:pPr/>
                                </w:pPrChange>
                              </w:pPr>
                              <w:ins w:id="188" w:author="Benjamin Schwendinger" w:date="2021-04-13T12:18:00Z">
                                <w:r>
                                  <w:t xml:space="preserve">Figure </w:t>
                                </w:r>
                                <w:r>
                                  <w:fldChar w:fldCharType="begin"/>
                                </w:r>
                                <w:r>
                                  <w:instrText xml:space="preserve"> SEQ Figure \* ARABIC </w:instrText>
                                </w:r>
                              </w:ins>
                              <w:r>
                                <w:fldChar w:fldCharType="separate"/>
                              </w:r>
                              <w:ins w:id="189" w:author="Benjamin Schwendinger" w:date="2021-04-13T15:42:00Z">
                                <w:r w:rsidR="00E06EA5">
                                  <w:rPr>
                                    <w:noProof/>
                                  </w:rPr>
                                  <w:t>2</w:t>
                                </w:r>
                              </w:ins>
                              <w:ins w:id="190" w:author="Benjamin Schwendinger" w:date="2021-04-13T12:18:00Z">
                                <w:r>
                                  <w:fldChar w:fldCharType="end"/>
                                </w:r>
                                <w:r>
                                  <w:t>- Distributions across datasets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6D7E0" id="Textfeld 2" o:spid="_x0000_s1027" type="#_x0000_t202" style="position:absolute;margin-left:0;margin-top:161.55pt;width:45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" stroked="f">
                  <v:textbox style="mso-fit-shape-to-text:t" inset="0,0,0,0">
                    <w:txbxContent>
                      <w:p w14:paraId="04D208FB" w14:textId="58F9DEE4" w:rsidR="00386F68" w:rsidRPr="00D06B23" w:rsidRDefault="00386F68" w:rsidP="00386F68">
                        <w:pPr>
                          <w:pStyle w:val="Beschriftung"/>
                          <w:jc w:val="center"/>
                          <w:rPr>
                            <w:noProof/>
                            <w:lang w:val="en-GB"/>
                          </w:rPr>
                          <w:pPrChange w:id="191" w:author="Benjamin Schwendinger" w:date="2021-04-13T12:18:00Z">
                            <w:pPr/>
                          </w:pPrChange>
                        </w:pPr>
                        <w:ins w:id="192" w:author="Benjamin Schwendinger" w:date="2021-04-13T12:18:00Z">
                          <w:r>
                            <w:t xml:space="preserve">Figure </w:t>
                          </w:r>
                          <w:r>
                            <w:fldChar w:fldCharType="begin"/>
                          </w:r>
                          <w:r>
                            <w:instrText xml:space="preserve"> SEQ Figure \* ARABIC </w:instrText>
                          </w:r>
                        </w:ins>
                        <w:r>
                          <w:fldChar w:fldCharType="separate"/>
                        </w:r>
                        <w:ins w:id="193" w:author="Benjamin Schwendinger" w:date="2021-04-13T15:42:00Z">
                          <w:r w:rsidR="00E06EA5">
                            <w:rPr>
                              <w:noProof/>
                            </w:rPr>
                            <w:t>2</w:t>
                          </w:r>
                        </w:ins>
                        <w:ins w:id="194" w:author="Benjamin Schwendinger" w:date="2021-04-13T12:18:00Z">
                          <w:r>
                            <w:fldChar w:fldCharType="end"/>
                          </w:r>
                          <w:r>
                            <w:t>- Distributions across datasets</w:t>
                          </w:r>
                        </w:ins>
                      </w:p>
                    </w:txbxContent>
                  </v:textbox>
                  <w10:wrap type="square"/>
                </v:shape>
              </w:pict>
            </mc:Fallback>
          </mc:AlternateContent>
        </w:r>
      </w:ins>
      <w:ins w:id="195" w:author="Benjamin Schwendinger" w:date="2021-04-13T12:09:00Z">
        <w:r w:rsidR="003E3D51">
          <w:rPr>
            <w:noProof/>
            <w:lang w:val="en-GB"/>
          </w:rPr>
          <w:drawing>
            <wp:anchor distT="0" distB="0" distL="114300" distR="114300" simplePos="0" relativeHeight="251658240" behindDoc="0" locked="0" layoutInCell="1" allowOverlap="1" wp14:anchorId="09C288F4" wp14:editId="26D7A900">
              <wp:simplePos x="0" y="0"/>
              <wp:positionH relativeFrom="column">
                <wp:posOffset>-65</wp:posOffset>
              </wp:positionH>
              <wp:positionV relativeFrom="paragraph">
                <wp:posOffset>570</wp:posOffset>
              </wp:positionV>
              <wp:extent cx="5804240" cy="1995055"/>
              <wp:effectExtent l="0" t="0" r="6350" b="5715"/>
              <wp:wrapSquare wrapText="bothSides"/>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ins>
      <w:ins w:id="196" w:author="Benjamin Schwendinger" w:date="2021-04-13T12:52:00Z">
        <w:r w:rsidR="00EA6481">
          <w:rPr>
            <w:lang w:val="en-GB"/>
          </w:rPr>
          <w:t>The task</w:t>
        </w:r>
      </w:ins>
      <w:ins w:id="197" w:author="Benjamin Schwendinger" w:date="2021-04-13T12:53:00Z">
        <w:r w:rsidR="00EA6481">
          <w:rPr>
            <w:lang w:val="en-GB"/>
          </w:rPr>
          <w:t xml:space="preserve"> at hand is to build an image classifier that can distinct picture</w:t>
        </w:r>
      </w:ins>
      <w:ins w:id="198" w:author="Benjamin Schwendinger" w:date="2021-04-13T14:42:00Z">
        <w:r w:rsidR="00CF4064">
          <w:rPr>
            <w:lang w:val="en-GB"/>
          </w:rPr>
          <w:t xml:space="preserve">s of cats and dogs. </w:t>
        </w:r>
      </w:ins>
      <w:ins w:id="199" w:author="Benjamin Schwendinger" w:date="2021-04-13T14:43:00Z">
        <w:r w:rsidR="00E42D54">
          <w:rPr>
            <w:lang w:val="en-GB"/>
          </w:rPr>
          <w:t xml:space="preserve">We implemented two different classifiers, namely </w:t>
        </w:r>
      </w:ins>
      <w:ins w:id="200" w:author="Benjamin Schwendinger" w:date="2021-04-13T14:44:00Z">
        <w:r w:rsidR="00E42D54">
          <w:rPr>
            <w:lang w:val="en-GB"/>
          </w:rPr>
          <w:t xml:space="preserve">a KNN classifier and a linear classifier. </w:t>
        </w:r>
      </w:ins>
    </w:p>
    <w:p w14:paraId="40FB626C" w14:textId="4FBD10C9" w:rsidR="00763A8B" w:rsidRDefault="00E42D54">
      <w:pPr>
        <w:rPr>
          <w:ins w:id="201" w:author="Benjamin Schwendinger" w:date="2021-04-13T14:48:00Z"/>
          <w:lang w:val="en-GB"/>
        </w:rPr>
      </w:pPr>
      <w:ins w:id="202" w:author="Benjamin Schwendinger" w:date="2021-04-13T14:44:00Z">
        <w:r>
          <w:rPr>
            <w:lang w:val="en-GB"/>
          </w:rPr>
          <w:t>For the KNN classifier we used the param</w:t>
        </w:r>
      </w:ins>
      <w:ins w:id="203" w:author="Benjamin Schwendinger" w:date="2021-04-13T14:45:00Z">
        <w:r>
          <w:rPr>
            <w:lang w:val="en-GB"/>
          </w:rPr>
          <w:t>eter k as hyperparameter and tuned it with a grid search in a range of [1,20]</w:t>
        </w:r>
      </w:ins>
      <w:ins w:id="204" w:author="Benjamin Schwendinger" w:date="2021-04-13T14:46:00Z">
        <w:r>
          <w:rPr>
            <w:lang w:val="en-GB"/>
          </w:rPr>
          <w:t>.</w:t>
        </w:r>
      </w:ins>
    </w:p>
    <w:p w14:paraId="640401D4" w14:textId="529656A0" w:rsidR="00E42D54" w:rsidRDefault="006F0351">
      <w:pPr>
        <w:rPr>
          <w:ins w:id="205" w:author="Benjamin Schwendinger" w:date="2021-04-13T15:33:00Z"/>
          <w:noProof/>
          <w:lang w:val="en-GB"/>
        </w:rPr>
      </w:pPr>
      <w:ins w:id="206" w:author="Benjamin Schwendinger" w:date="2021-04-13T14:54:00Z">
        <w:r>
          <w:rPr>
            <w:noProof/>
            <w:lang w:val="en-GB"/>
          </w:rPr>
          <w:drawing>
            <wp:anchor distT="0" distB="0" distL="114300" distR="114300" simplePos="0" relativeHeight="251663360" behindDoc="1" locked="0" layoutInCell="1" allowOverlap="1" wp14:anchorId="3313E4D7" wp14:editId="6EE79CD7">
              <wp:simplePos x="0" y="0"/>
              <wp:positionH relativeFrom="column">
                <wp:posOffset>-120650</wp:posOffset>
              </wp:positionH>
              <wp:positionV relativeFrom="paragraph">
                <wp:posOffset>807720</wp:posOffset>
              </wp:positionV>
              <wp:extent cx="2879090" cy="215963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GD_log.png"/>
                      <pic:cNvPicPr/>
                    </pic:nvPicPr>
                    <pic:blipFill>
                      <a:blip r:embed="rId8">
                        <a:extLst>
                          <a:ext uri="{28A0092B-C50C-407E-A947-70E740481C1C}">
                            <a14:useLocalDpi xmlns:a14="http://schemas.microsoft.com/office/drawing/2010/main" val="0"/>
                          </a:ext>
                        </a:extLst>
                      </a:blip>
                      <a:stretch>
                        <a:fillRect/>
                      </a:stretch>
                    </pic:blipFill>
                    <pic:spPr>
                      <a:xfrm>
                        <a:off x="0" y="0"/>
                        <a:ext cx="2879090" cy="2159635"/>
                      </a:xfrm>
                      <a:prstGeom prst="rect">
                        <a:avLst/>
                      </a:prstGeom>
                    </pic:spPr>
                  </pic:pic>
                </a:graphicData>
              </a:graphic>
              <wp14:sizeRelH relativeFrom="margin">
                <wp14:pctWidth>0</wp14:pctWidth>
              </wp14:sizeRelH>
              <wp14:sizeRelV relativeFrom="margin">
                <wp14:pctHeight>0</wp14:pctHeight>
              </wp14:sizeRelV>
            </wp:anchor>
          </w:drawing>
        </w:r>
      </w:ins>
      <w:ins w:id="207" w:author="Benjamin Schwendinger" w:date="2021-04-13T14:55:00Z">
        <w:r>
          <w:rPr>
            <w:noProof/>
            <w:lang w:val="en-GB"/>
          </w:rPr>
          <w:drawing>
            <wp:anchor distT="0" distB="0" distL="114300" distR="114300" simplePos="0" relativeHeight="251662336" behindDoc="0" locked="0" layoutInCell="1" allowOverlap="1" wp14:anchorId="77870D81" wp14:editId="1736DA11">
              <wp:simplePos x="0" y="0"/>
              <wp:positionH relativeFrom="column">
                <wp:posOffset>2738120</wp:posOffset>
              </wp:positionH>
              <wp:positionV relativeFrom="paragraph">
                <wp:posOffset>739140</wp:posOffset>
              </wp:positionV>
              <wp:extent cx="2879090" cy="215963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GD_modified_huber.png"/>
                      <pic:cNvPicPr/>
                    </pic:nvPicPr>
                    <pic:blipFill>
                      <a:blip r:embed="rId9">
                        <a:extLst>
                          <a:ext uri="{28A0092B-C50C-407E-A947-70E740481C1C}">
                            <a14:useLocalDpi xmlns:a14="http://schemas.microsoft.com/office/drawing/2010/main" val="0"/>
                          </a:ext>
                        </a:extLst>
                      </a:blip>
                      <a:stretch>
                        <a:fillRect/>
                      </a:stretch>
                    </pic:blipFill>
                    <pic:spPr>
                      <a:xfrm>
                        <a:off x="0" y="0"/>
                        <a:ext cx="2879090" cy="2159635"/>
                      </a:xfrm>
                      <a:prstGeom prst="rect">
                        <a:avLst/>
                      </a:prstGeom>
                    </pic:spPr>
                  </pic:pic>
                </a:graphicData>
              </a:graphic>
              <wp14:sizeRelH relativeFrom="margin">
                <wp14:pctWidth>0</wp14:pctWidth>
              </wp14:sizeRelH>
              <wp14:sizeRelV relativeFrom="margin">
                <wp14:pctHeight>0</wp14:pctHeight>
              </wp14:sizeRelV>
            </wp:anchor>
          </w:drawing>
        </w:r>
      </w:ins>
      <w:ins w:id="208" w:author="Benjamin Schwendinger" w:date="2021-04-13T15:41:00Z">
        <w:r w:rsidR="00E06EA5">
          <w:rPr>
            <w:noProof/>
          </w:rPr>
          <mc:AlternateContent>
            <mc:Choice Requires="wps">
              <w:drawing>
                <wp:anchor distT="0" distB="0" distL="114300" distR="114300" simplePos="0" relativeHeight="251668480" behindDoc="0" locked="0" layoutInCell="1" allowOverlap="1" wp14:anchorId="57435BB6" wp14:editId="78E8D4C1">
                  <wp:simplePos x="0" y="0"/>
                  <wp:positionH relativeFrom="column">
                    <wp:posOffset>2739390</wp:posOffset>
                  </wp:positionH>
                  <wp:positionV relativeFrom="paragraph">
                    <wp:posOffset>2957830</wp:posOffset>
                  </wp:positionV>
                  <wp:extent cx="288036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wps:spPr>
                        <wps:txbx>
                          <w:txbxContent>
                            <w:p w14:paraId="30CE0CB1" w14:textId="728610CB" w:rsidR="00E06EA5" w:rsidRPr="00351E8A" w:rsidRDefault="00E06EA5" w:rsidP="00E06EA5">
                              <w:pPr>
                                <w:pStyle w:val="Beschriftung"/>
                                <w:rPr>
                                  <w:noProof/>
                                  <w:lang w:val="en-GB"/>
                                </w:rPr>
                                <w:pPrChange w:id="209" w:author="Benjamin Schwendinger" w:date="2021-04-13T15:41:00Z">
                                  <w:pPr/>
                                </w:pPrChange>
                              </w:pPr>
                              <w:ins w:id="210" w:author="Benjamin Schwendinger" w:date="2021-04-13T15:41:00Z">
                                <w:r>
                                  <w:t xml:space="preserve">Figure </w:t>
                                </w:r>
                                <w:r>
                                  <w:fldChar w:fldCharType="begin"/>
                                </w:r>
                                <w:r>
                                  <w:instrText xml:space="preserve"> SEQ Figure \* ARABIC </w:instrText>
                                </w:r>
                              </w:ins>
                              <w:r>
                                <w:fldChar w:fldCharType="separate"/>
                              </w:r>
                              <w:ins w:id="211" w:author="Benjamin Schwendinger" w:date="2021-04-13T15:42:00Z">
                                <w:r>
                                  <w:rPr>
                                    <w:noProof/>
                                  </w:rPr>
                                  <w:t>3</w:t>
                                </w:r>
                              </w:ins>
                              <w:ins w:id="212" w:author="Benjamin Schwendinger" w:date="2021-04-13T15:41:00Z">
                                <w:r>
                                  <w:fldChar w:fldCharType="end"/>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435BB6" id="Textfeld 9" o:spid="_x0000_s1028" type="#_x0000_t202" style="position:absolute;margin-left:215.7pt;margin-top:232.9pt;width:22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" stroked="f">
                  <v:textbox style="mso-fit-shape-to-text:t" inset="0,0,0,0">
                    <w:txbxContent>
                      <w:p w14:paraId="30CE0CB1" w14:textId="728610CB" w:rsidR="00E06EA5" w:rsidRPr="00351E8A" w:rsidRDefault="00E06EA5" w:rsidP="00E06EA5">
                        <w:pPr>
                          <w:pStyle w:val="Beschriftung"/>
                          <w:rPr>
                            <w:noProof/>
                            <w:lang w:val="en-GB"/>
                          </w:rPr>
                          <w:pPrChange w:id="213" w:author="Benjamin Schwendinger" w:date="2021-04-13T15:41:00Z">
                            <w:pPr/>
                          </w:pPrChange>
                        </w:pPr>
                        <w:ins w:id="214" w:author="Benjamin Schwendinger" w:date="2021-04-13T15:41:00Z">
                          <w:r>
                            <w:t xml:space="preserve">Figure </w:t>
                          </w:r>
                          <w:r>
                            <w:fldChar w:fldCharType="begin"/>
                          </w:r>
                          <w:r>
                            <w:instrText xml:space="preserve"> SEQ Figure \* ARABIC </w:instrText>
                          </w:r>
                        </w:ins>
                        <w:r>
                          <w:fldChar w:fldCharType="separate"/>
                        </w:r>
                        <w:ins w:id="215" w:author="Benjamin Schwendinger" w:date="2021-04-13T15:42:00Z">
                          <w:r>
                            <w:rPr>
                              <w:noProof/>
                            </w:rPr>
                            <w:t>3</w:t>
                          </w:r>
                        </w:ins>
                        <w:ins w:id="216" w:author="Benjamin Schwendinger" w:date="2021-04-13T15:41:00Z">
                          <w:r>
                            <w:fldChar w:fldCharType="end"/>
                          </w:r>
                        </w:ins>
                      </w:p>
                    </w:txbxContent>
                  </v:textbox>
                  <w10:wrap type="square"/>
                </v:shape>
              </w:pict>
            </mc:Fallback>
          </mc:AlternateContent>
        </w:r>
        <w:r w:rsidR="00E06EA5">
          <w:rPr>
            <w:noProof/>
          </w:rPr>
          <mc:AlternateContent>
            <mc:Choice Requires="wps">
              <w:drawing>
                <wp:anchor distT="0" distB="0" distL="114300" distR="114300" simplePos="0" relativeHeight="251670528" behindDoc="0" locked="0" layoutInCell="1" allowOverlap="1" wp14:anchorId="48EFB09E" wp14:editId="6C86152F">
                  <wp:simplePos x="0" y="0"/>
                  <wp:positionH relativeFrom="column">
                    <wp:posOffset>-120650</wp:posOffset>
                  </wp:positionH>
                  <wp:positionV relativeFrom="paragraph">
                    <wp:posOffset>3023235</wp:posOffset>
                  </wp:positionV>
                  <wp:extent cx="288353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883535" cy="635"/>
                          </a:xfrm>
                          <a:prstGeom prst="rect">
                            <a:avLst/>
                          </a:prstGeom>
                          <a:solidFill>
                            <a:prstClr val="white"/>
                          </a:solidFill>
                          <a:ln>
                            <a:noFill/>
                          </a:ln>
                        </wps:spPr>
                        <wps:txbx>
                          <w:txbxContent>
                            <w:p w14:paraId="5D317C8C" w14:textId="750BBC5C" w:rsidR="00E06EA5" w:rsidRPr="00E458CA" w:rsidRDefault="00E06EA5" w:rsidP="00E06EA5">
                              <w:pPr>
                                <w:pStyle w:val="Beschriftung"/>
                                <w:rPr>
                                  <w:noProof/>
                                </w:rPr>
                                <w:pPrChange w:id="217" w:author="Benjamin Schwendinger" w:date="2021-04-13T15:41:00Z">
                                  <w:pPr/>
                                </w:pPrChange>
                              </w:pPr>
                              <w:ins w:id="218" w:author="Benjamin Schwendinger" w:date="2021-04-13T15:41:00Z">
                                <w:r>
                                  <w:t xml:space="preserve">Figure </w:t>
                                </w:r>
                                <w:r>
                                  <w:fldChar w:fldCharType="begin"/>
                                </w:r>
                                <w:r>
                                  <w:instrText xml:space="preserve"> SEQ Figure \* ARABIC </w:instrText>
                                </w:r>
                              </w:ins>
                              <w:r>
                                <w:fldChar w:fldCharType="separate"/>
                              </w:r>
                              <w:ins w:id="219" w:author="Benjamin Schwendinger" w:date="2021-04-13T15:42:00Z">
                                <w:r>
                                  <w:rPr>
                                    <w:noProof/>
                                  </w:rPr>
                                  <w:t>4</w:t>
                                </w:r>
                              </w:ins>
                              <w:ins w:id="220" w:author="Benjamin Schwendinger" w:date="2021-04-13T15:41:00Z">
                                <w:r>
                                  <w:fldChar w:fldCharType="end"/>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FB09E" id="Textfeld 10" o:spid="_x0000_s1029" type="#_x0000_t202" style="position:absolute;margin-left:-9.5pt;margin-top:238.05pt;width:227.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" stroked="f">
                  <v:textbox style="mso-fit-shape-to-text:t" inset="0,0,0,0">
                    <w:txbxContent>
                      <w:p w14:paraId="5D317C8C" w14:textId="750BBC5C" w:rsidR="00E06EA5" w:rsidRPr="00E458CA" w:rsidRDefault="00E06EA5" w:rsidP="00E06EA5">
                        <w:pPr>
                          <w:pStyle w:val="Beschriftung"/>
                          <w:rPr>
                            <w:noProof/>
                          </w:rPr>
                          <w:pPrChange w:id="221" w:author="Benjamin Schwendinger" w:date="2021-04-13T15:41:00Z">
                            <w:pPr/>
                          </w:pPrChange>
                        </w:pPr>
                        <w:ins w:id="222" w:author="Benjamin Schwendinger" w:date="2021-04-13T15:41:00Z">
                          <w:r>
                            <w:t xml:space="preserve">Figure </w:t>
                          </w:r>
                          <w:r>
                            <w:fldChar w:fldCharType="begin"/>
                          </w:r>
                          <w:r>
                            <w:instrText xml:space="preserve"> SEQ Figure \* ARABIC </w:instrText>
                          </w:r>
                        </w:ins>
                        <w:r>
                          <w:fldChar w:fldCharType="separate"/>
                        </w:r>
                        <w:ins w:id="223" w:author="Benjamin Schwendinger" w:date="2021-04-13T15:42:00Z">
                          <w:r>
                            <w:rPr>
                              <w:noProof/>
                            </w:rPr>
                            <w:t>4</w:t>
                          </w:r>
                        </w:ins>
                        <w:ins w:id="224" w:author="Benjamin Schwendinger" w:date="2021-04-13T15:41:00Z">
                          <w:r>
                            <w:fldChar w:fldCharType="end"/>
                          </w:r>
                        </w:ins>
                      </w:p>
                    </w:txbxContent>
                  </v:textbox>
                  <w10:wrap type="square"/>
                </v:shape>
              </w:pict>
            </mc:Fallback>
          </mc:AlternateContent>
        </w:r>
      </w:ins>
      <w:ins w:id="225" w:author="Benjamin Schwendinger" w:date="2021-04-13T14:48:00Z">
        <w:r w:rsidR="00E42D54">
          <w:rPr>
            <w:lang w:val="en-GB"/>
          </w:rPr>
          <w:t xml:space="preserve">For the linear classifier we used the penalty constant alpha as </w:t>
        </w:r>
      </w:ins>
      <w:ins w:id="226" w:author="Benjamin Schwendinger" w:date="2021-04-13T14:51:00Z">
        <w:r w:rsidR="00E42D54">
          <w:rPr>
            <w:lang w:val="en-GB"/>
          </w:rPr>
          <w:t xml:space="preserve">a </w:t>
        </w:r>
      </w:ins>
      <w:ins w:id="227" w:author="Benjamin Schwendinger" w:date="2021-04-13T14:48:00Z">
        <w:r w:rsidR="00E42D54">
          <w:rPr>
            <w:lang w:val="en-GB"/>
          </w:rPr>
          <w:t xml:space="preserve">hyperparameter and tuned it with a random search sampling </w:t>
        </w:r>
      </w:ins>
      <w:ins w:id="228" w:author="Benjamin Schwendinger" w:date="2021-04-13T14:51:00Z">
        <w:r w:rsidR="00E42D54">
          <w:rPr>
            <w:lang w:val="en-GB"/>
          </w:rPr>
          <w:t xml:space="preserve">20 points </w:t>
        </w:r>
      </w:ins>
      <w:ins w:id="229" w:author="Benjamin Schwendinger" w:date="2021-04-13T14:52:00Z">
        <w:r w:rsidR="00E42D54">
          <w:rPr>
            <w:lang w:val="en-GB"/>
          </w:rPr>
          <w:t xml:space="preserve">each </w:t>
        </w:r>
      </w:ins>
      <w:ins w:id="230" w:author="Benjamin Schwendinger" w:date="2021-04-13T14:48:00Z">
        <w:r w:rsidR="00E42D54">
          <w:rPr>
            <w:lang w:val="en-GB"/>
          </w:rPr>
          <w:t>from</w:t>
        </w:r>
      </w:ins>
      <w:ins w:id="231" w:author="Benjamin Schwendinger" w:date="2021-04-13T14:49:00Z">
        <w:r w:rsidR="00E42D54">
          <w:rPr>
            <w:lang w:val="en-GB"/>
          </w:rPr>
          <w:t xml:space="preserve"> </w:t>
        </w:r>
      </w:ins>
      <w:ins w:id="232" w:author="Benjamin Schwendinger" w:date="2021-04-13T14:52:00Z">
        <w:r w:rsidR="00E42D54">
          <w:rPr>
            <w:lang w:val="en-GB"/>
          </w:rPr>
          <w:t xml:space="preserve">a set of </w:t>
        </w:r>
      </w:ins>
      <w:ins w:id="233" w:author="Benjamin Schwendinger" w:date="2021-04-13T14:50:00Z">
        <w:r w:rsidR="00E42D54">
          <w:rPr>
            <w:lang w:val="en-GB"/>
          </w:rPr>
          <w:t xml:space="preserve">1000 points of a </w:t>
        </w:r>
      </w:ins>
      <w:ins w:id="234" w:author="Benjamin Schwendinger" w:date="2021-04-13T14:49:00Z">
        <w:r w:rsidR="00E42D54">
          <w:rPr>
            <w:lang w:val="en-GB"/>
          </w:rPr>
          <w:t xml:space="preserve">logarithmically spaced interval </w:t>
        </w:r>
      </w:ins>
      <w:ins w:id="235" w:author="Benjamin Schwendinger" w:date="2021-04-13T14:50:00Z">
        <w:r w:rsidR="00E42D54">
          <w:rPr>
            <w:lang w:val="en-GB"/>
          </w:rPr>
          <w:t>in the range of [1e-5, 1</w:t>
        </w:r>
      </w:ins>
      <w:ins w:id="236" w:author="Benjamin Schwendinger" w:date="2021-04-13T14:51:00Z">
        <w:r w:rsidR="00E42D54">
          <w:rPr>
            <w:lang w:val="en-GB"/>
          </w:rPr>
          <w:t xml:space="preserve">e1.5]. Moreover, we </w:t>
        </w:r>
      </w:ins>
      <w:ins w:id="237" w:author="Benjamin Schwendinger" w:date="2021-04-13T14:52:00Z">
        <w:r w:rsidR="00E42D54">
          <w:rPr>
            <w:lang w:val="en-GB"/>
          </w:rPr>
          <w:t>performed this random search for two different losses namely</w:t>
        </w:r>
      </w:ins>
      <w:ins w:id="238" w:author="Benjamin Schwendinger" w:date="2021-04-13T15:30:00Z">
        <w:r w:rsidR="003161D8" w:rsidRPr="003161D8">
          <w:rPr>
            <w:lang w:val="en-GB"/>
          </w:rPr>
          <w:t xml:space="preserve"> </w:t>
        </w:r>
      </w:ins>
      <w:ins w:id="239" w:author="Benjamin Schwendinger" w:date="2021-04-13T14:52:00Z">
        <w:r w:rsidR="00E42D54">
          <w:rPr>
            <w:lang w:val="en-GB"/>
          </w:rPr>
          <w:t xml:space="preserve"> “log”</w:t>
        </w:r>
        <w:r w:rsidR="00D7581F">
          <w:rPr>
            <w:lang w:val="en-GB"/>
          </w:rPr>
          <w:t xml:space="preserve"> which corresponds to logistic regression and the “modified_hub</w:t>
        </w:r>
      </w:ins>
      <w:ins w:id="240" w:author="Benjamin Schwendinger" w:date="2021-04-13T14:53:00Z">
        <w:r w:rsidR="00D7581F">
          <w:rPr>
            <w:lang w:val="en-GB"/>
          </w:rPr>
          <w:t>er</w:t>
        </w:r>
      </w:ins>
      <w:ins w:id="241" w:author="Benjamin Schwendinger" w:date="2021-04-13T14:52:00Z">
        <w:r w:rsidR="00D7581F">
          <w:rPr>
            <w:lang w:val="en-GB"/>
          </w:rPr>
          <w:t>”</w:t>
        </w:r>
      </w:ins>
      <w:ins w:id="242" w:author="Benjamin Schwendinger" w:date="2021-04-13T14:53:00Z">
        <w:r w:rsidR="00D7581F">
          <w:rPr>
            <w:lang w:val="en-GB"/>
          </w:rPr>
          <w:t xml:space="preserve"> loss.</w:t>
        </w:r>
      </w:ins>
      <w:ins w:id="243" w:author="Benjamin Schwendinger" w:date="2021-04-13T14:55:00Z">
        <w:r w:rsidR="00763A8B" w:rsidRPr="00763A8B">
          <w:rPr>
            <w:noProof/>
            <w:lang w:val="en-GB"/>
          </w:rPr>
          <w:t xml:space="preserve"> </w:t>
        </w:r>
      </w:ins>
    </w:p>
    <w:p w14:paraId="233DE617" w14:textId="2B2548FB" w:rsidR="006F0351" w:rsidRDefault="00E06EA5">
      <w:pPr>
        <w:rPr>
          <w:ins w:id="244" w:author="Benjamin Schwendinger" w:date="2021-04-13T16:05:00Z"/>
          <w:lang w:val="en-GB"/>
        </w:rPr>
      </w:pPr>
      <w:ins w:id="245" w:author="Benjamin Schwendinger" w:date="2021-04-13T15:34:00Z">
        <w:r>
          <w:rPr>
            <w:lang w:val="en-GB"/>
          </w:rPr>
          <w:t xml:space="preserve">For the KNN classifier we found that k=15 achieved the </w:t>
        </w:r>
      </w:ins>
      <w:ins w:id="246" w:author="Benjamin Schwendinger" w:date="2021-04-13T15:35:00Z">
        <w:r>
          <w:rPr>
            <w:lang w:val="en-GB"/>
          </w:rPr>
          <w:t xml:space="preserve">best results on the validation set with an accuracy of 60.66% on the validation set and and </w:t>
        </w:r>
      </w:ins>
      <w:ins w:id="247" w:author="Benjamin Schwendinger" w:date="2021-04-13T15:38:00Z">
        <w:r>
          <w:rPr>
            <w:lang w:val="en-GB"/>
          </w:rPr>
          <w:t xml:space="preserve">an </w:t>
        </w:r>
      </w:ins>
      <w:ins w:id="248" w:author="Benjamin Schwendinger" w:date="2021-04-13T15:35:00Z">
        <w:r>
          <w:rPr>
            <w:lang w:val="en-GB"/>
          </w:rPr>
          <w:t xml:space="preserve">accuracy of 60.4% on the test set. </w:t>
        </w:r>
      </w:ins>
      <w:ins w:id="249" w:author="Benjamin Schwendinger" w:date="2021-04-13T16:05:00Z">
        <w:r w:rsidR="006F0351">
          <w:rPr>
            <w:lang w:val="en-GB"/>
          </w:rPr>
          <w:t>Here we can also see</w:t>
        </w:r>
        <w:r w:rsidR="00D85D0C">
          <w:rPr>
            <w:lang w:val="en-GB"/>
          </w:rPr>
          <w:t xml:space="preserve"> how there is huge discrepancy between the accuracy on the training set and th</w:t>
        </w:r>
      </w:ins>
      <w:ins w:id="250" w:author="Benjamin Schwendinger" w:date="2021-04-13T16:06:00Z">
        <w:r w:rsidR="00D85D0C">
          <w:rPr>
            <w:lang w:val="en-GB"/>
          </w:rPr>
          <w:t xml:space="preserve">e accuracy on </w:t>
        </w:r>
        <w:r w:rsidR="00D85D0C">
          <w:rPr>
            <w:lang w:val="en-GB"/>
          </w:rPr>
          <w:lastRenderedPageBreak/>
          <w:t>the validation set. Moreover, we can see that the accuracy for both trai</w:t>
        </w:r>
      </w:ins>
      <w:ins w:id="251" w:author="Benjamin Schwendinger" w:date="2021-04-13T16:07:00Z">
        <w:r w:rsidR="00D85D0C">
          <w:rPr>
            <w:lang w:val="en-GB"/>
          </w:rPr>
          <w:t>ning and validation set is stabilizing with an increasing number of k.</w:t>
        </w:r>
      </w:ins>
      <w:bookmarkStart w:id="252" w:name="_GoBack"/>
      <w:bookmarkEnd w:id="252"/>
    </w:p>
    <w:p w14:paraId="44D24CB3" w14:textId="4678CC2E" w:rsidR="00E06EA5" w:rsidRDefault="00E06EA5">
      <w:pPr>
        <w:rPr>
          <w:ins w:id="253" w:author="Benjamin Schwendinger" w:date="2021-04-13T15:34:00Z"/>
          <w:lang w:val="en-GB"/>
        </w:rPr>
      </w:pPr>
      <w:ins w:id="254" w:author="Benjamin Schwendinger" w:date="2021-04-13T15:35:00Z">
        <w:r>
          <w:rPr>
            <w:lang w:val="en-GB"/>
          </w:rPr>
          <w:t xml:space="preserve">For the linear classifier </w:t>
        </w:r>
      </w:ins>
      <w:ins w:id="255" w:author="Benjamin Schwendinger" w:date="2021-04-13T15:36:00Z">
        <w:r>
          <w:rPr>
            <w:lang w:val="en-GB"/>
          </w:rPr>
          <w:t>the hyperparameter tuning gave the result that alpha = 0.0864 and a logistic</w:t>
        </w:r>
      </w:ins>
      <w:ins w:id="256" w:author="Benjamin Schwendinger" w:date="2021-04-13T15:37:00Z">
        <w:r>
          <w:rPr>
            <w:lang w:val="en-GB"/>
          </w:rPr>
          <w:t xml:space="preserve"> loss worked best on the validation set with an accuracy of 60.61% on the validation set and an accuracy of</w:t>
        </w:r>
      </w:ins>
      <w:ins w:id="257" w:author="Benjamin Schwendinger" w:date="2021-04-13T15:34:00Z">
        <w:r>
          <w:rPr>
            <w:lang w:val="en-GB"/>
          </w:rPr>
          <w:t xml:space="preserve"> </w:t>
        </w:r>
        <w:r w:rsidRPr="00E06EA5">
          <w:rPr>
            <w:lang w:val="en-GB"/>
          </w:rPr>
          <w:t>61</w:t>
        </w:r>
      </w:ins>
      <w:ins w:id="258" w:author="Benjamin Schwendinger" w:date="2021-04-13T15:38:00Z">
        <w:r>
          <w:rPr>
            <w:lang w:val="en-GB"/>
          </w:rPr>
          <w:t>.</w:t>
        </w:r>
      </w:ins>
      <w:ins w:id="259" w:author="Benjamin Schwendinger" w:date="2021-04-13T15:34:00Z">
        <w:r w:rsidRPr="00E06EA5">
          <w:rPr>
            <w:lang w:val="en-GB"/>
          </w:rPr>
          <w:t>75</w:t>
        </w:r>
      </w:ins>
      <w:ins w:id="260" w:author="Benjamin Schwendinger" w:date="2021-04-13T15:38:00Z">
        <w:r>
          <w:rPr>
            <w:lang w:val="en-GB"/>
          </w:rPr>
          <w:t>% on the test set.</w:t>
        </w:r>
      </w:ins>
    </w:p>
    <w:p w14:paraId="1A6100A9" w14:textId="5AAAB4C1" w:rsidR="00E06EA5" w:rsidRPr="0011137C" w:rsidRDefault="00DE2F56">
      <w:pPr>
        <w:rPr>
          <w:lang w:val="en-GB"/>
        </w:rPr>
      </w:pPr>
      <w:ins w:id="261" w:author="Benjamin Schwendinger" w:date="2021-04-13T15:44:00Z">
        <w:r w:rsidRPr="00DE2F56">
          <w:t xml:space="preserve"> </w:t>
        </w:r>
        <w:r w:rsidRPr="00DE2F56">
          <w:drawing>
            <wp:inline distT="0" distB="0" distL="0" distR="0" wp14:anchorId="0B7949F0" wp14:editId="757AAF27">
              <wp:extent cx="5014883" cy="31340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7496" cy="3135711"/>
                      </a:xfrm>
                      <a:prstGeom prst="rect">
                        <a:avLst/>
                      </a:prstGeom>
                      <a:noFill/>
                      <a:ln>
                        <a:noFill/>
                      </a:ln>
                    </pic:spPr>
                  </pic:pic>
                </a:graphicData>
              </a:graphic>
            </wp:inline>
          </w:drawing>
        </w:r>
        <w:r w:rsidRPr="00DE2F56">
          <w:t xml:space="preserve"> </w:t>
        </w:r>
      </w:ins>
      <w:ins w:id="262" w:author="Benjamin Schwendinger" w:date="2021-04-13T15:41:00Z">
        <w:r w:rsidR="00E06EA5">
          <w:rPr>
            <w:noProof/>
          </w:rPr>
          <mc:AlternateContent>
            <mc:Choice Requires="wps">
              <w:drawing>
                <wp:anchor distT="0" distB="0" distL="114300" distR="114300" simplePos="0" relativeHeight="251666432" behindDoc="1" locked="0" layoutInCell="1" allowOverlap="1" wp14:anchorId="7937FFBC" wp14:editId="134DDE3C">
                  <wp:simplePos x="0" y="0"/>
                  <wp:positionH relativeFrom="column">
                    <wp:posOffset>-64135</wp:posOffset>
                  </wp:positionH>
                  <wp:positionV relativeFrom="paragraph">
                    <wp:posOffset>3296920</wp:posOffset>
                  </wp:positionV>
                  <wp:extent cx="5050790" cy="635"/>
                  <wp:effectExtent l="0" t="0" r="0" b="0"/>
                  <wp:wrapTight wrapText="bothSides">
                    <wp:wrapPolygon edited="0">
                      <wp:start x="0" y="0"/>
                      <wp:lineTo x="0" y="21600"/>
                      <wp:lineTo x="21600" y="21600"/>
                      <wp:lineTo x="21600" y="0"/>
                    </wp:wrapPolygon>
                  </wp:wrapTight>
                  <wp:docPr id="8" name="Textfeld 8"/>
                  <wp:cNvGraphicFramePr/>
                  <a:graphic xmlns:a="http://schemas.openxmlformats.org/drawingml/2006/main">
                    <a:graphicData uri="http://schemas.microsoft.com/office/word/2010/wordprocessingShape">
                      <wps:wsp>
                        <wps:cNvSpPr txBox="1"/>
                        <wps:spPr>
                          <a:xfrm>
                            <a:off x="0" y="0"/>
                            <a:ext cx="5050790" cy="635"/>
                          </a:xfrm>
                          <a:prstGeom prst="rect">
                            <a:avLst/>
                          </a:prstGeom>
                          <a:solidFill>
                            <a:prstClr val="white"/>
                          </a:solidFill>
                          <a:ln>
                            <a:noFill/>
                          </a:ln>
                        </wps:spPr>
                        <wps:txbx>
                          <w:txbxContent>
                            <w:p w14:paraId="06907467" w14:textId="34EAD77C" w:rsidR="00E06EA5" w:rsidRPr="00A31BC4" w:rsidRDefault="00E06EA5" w:rsidP="00E06EA5">
                              <w:pPr>
                                <w:pStyle w:val="Beschriftung"/>
                                <w:pPrChange w:id="263" w:author="Benjamin Schwendinger" w:date="2021-04-13T15:41:00Z">
                                  <w:pPr/>
                                </w:pPrChange>
                              </w:pPr>
                              <w:ins w:id="264" w:author="Benjamin Schwendinger" w:date="2021-04-13T15:41:00Z">
                                <w:r>
                                  <w:t xml:space="preserve">Figure </w:t>
                                </w:r>
                                <w:r>
                                  <w:fldChar w:fldCharType="begin"/>
                                </w:r>
                                <w:r>
                                  <w:instrText xml:space="preserve"> SEQ Figure \* ARABIC </w:instrText>
                                </w:r>
                              </w:ins>
                              <w:r>
                                <w:fldChar w:fldCharType="separate"/>
                              </w:r>
                              <w:ins w:id="265" w:author="Benjamin Schwendinger" w:date="2021-04-13T15:42:00Z">
                                <w:r>
                                  <w:rPr>
                                    <w:noProof/>
                                  </w:rPr>
                                  <w:t>5</w:t>
                                </w:r>
                              </w:ins>
                              <w:ins w:id="266" w:author="Benjamin Schwendinger" w:date="2021-04-13T15:41:00Z">
                                <w:r>
                                  <w:fldChar w:fldCharType="end"/>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7FFBC" id="Textfeld 8" o:spid="_x0000_s1030" type="#_x0000_t202" style="position:absolute;margin-left:-5.05pt;margin-top:259.6pt;width:397.7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" stroked="f">
                  <v:textbox style="mso-fit-shape-to-text:t" inset="0,0,0,0">
                    <w:txbxContent>
                      <w:p w14:paraId="06907467" w14:textId="34EAD77C" w:rsidR="00E06EA5" w:rsidRPr="00A31BC4" w:rsidRDefault="00E06EA5" w:rsidP="00E06EA5">
                        <w:pPr>
                          <w:pStyle w:val="Beschriftung"/>
                          <w:pPrChange w:id="267" w:author="Benjamin Schwendinger" w:date="2021-04-13T15:41:00Z">
                            <w:pPr/>
                          </w:pPrChange>
                        </w:pPr>
                        <w:ins w:id="268" w:author="Benjamin Schwendinger" w:date="2021-04-13T15:41:00Z">
                          <w:r>
                            <w:t xml:space="preserve">Figure </w:t>
                          </w:r>
                          <w:r>
                            <w:fldChar w:fldCharType="begin"/>
                          </w:r>
                          <w:r>
                            <w:instrText xml:space="preserve"> SEQ Figure \* ARABIC </w:instrText>
                          </w:r>
                        </w:ins>
                        <w:r>
                          <w:fldChar w:fldCharType="separate"/>
                        </w:r>
                        <w:ins w:id="269" w:author="Benjamin Schwendinger" w:date="2021-04-13T15:42:00Z">
                          <w:r>
                            <w:rPr>
                              <w:noProof/>
                            </w:rPr>
                            <w:t>5</w:t>
                          </w:r>
                        </w:ins>
                        <w:ins w:id="270" w:author="Benjamin Schwendinger" w:date="2021-04-13T15:41:00Z">
                          <w:r>
                            <w:fldChar w:fldCharType="end"/>
                          </w:r>
                        </w:ins>
                      </w:p>
                    </w:txbxContent>
                  </v:textbox>
                  <w10:wrap type="tight"/>
                </v:shape>
              </w:pict>
            </mc:Fallback>
          </mc:AlternateContent>
        </w:r>
      </w:ins>
    </w:p>
    <w:sectPr w:rsidR="00E06EA5" w:rsidRPr="001113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1FBD"/>
    <w:multiLevelType w:val="hybridMultilevel"/>
    <w:tmpl w:val="F6305BC6"/>
    <w:lvl w:ilvl="0" w:tplc="0C070001">
      <w:start w:val="1"/>
      <w:numFmt w:val="bullet"/>
      <w:lvlText w:val=""/>
      <w:lvlJc w:val="left"/>
      <w:pPr>
        <w:ind w:left="720" w:hanging="360"/>
      </w:pPr>
      <w:rPr>
        <w:rFonts w:ascii="Symbol" w:hAnsi="Symbol" w:hint="default"/>
      </w:rPr>
    </w:lvl>
    <w:lvl w:ilvl="1" w:tplc="48DA5F64">
      <w:numFmt w:val="bullet"/>
      <w:lvlText w:val="-"/>
      <w:lvlJc w:val="left"/>
      <w:pPr>
        <w:ind w:left="1440" w:hanging="360"/>
      </w:pPr>
      <w:rPr>
        <w:rFonts w:ascii="Calibri" w:eastAsiaTheme="minorHAnsi" w:hAnsi="Calibri" w:cs="Calibri"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8007999"/>
    <w:multiLevelType w:val="hybridMultilevel"/>
    <w:tmpl w:val="85CEB2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AD5E04"/>
    <w:multiLevelType w:val="hybridMultilevel"/>
    <w:tmpl w:val="FA8C56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5983B3E"/>
    <w:multiLevelType w:val="hybridMultilevel"/>
    <w:tmpl w:val="FD8A2B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Schwendinger">
    <w15:presenceInfo w15:providerId="AD" w15:userId="S-1-5-21-2609348208-4128792873-744013507-12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zUxtzA3MjIyNDNT0lEKTi0uzszPAykwrAUAoPzwUiwAAAA="/>
  </w:docVars>
  <w:rsids>
    <w:rsidRoot w:val="0011137C"/>
    <w:rsid w:val="00041F1A"/>
    <w:rsid w:val="00046DD1"/>
    <w:rsid w:val="00050763"/>
    <w:rsid w:val="00051F47"/>
    <w:rsid w:val="000965DC"/>
    <w:rsid w:val="000C26AE"/>
    <w:rsid w:val="000D416B"/>
    <w:rsid w:val="000D5682"/>
    <w:rsid w:val="00107DDF"/>
    <w:rsid w:val="0011137C"/>
    <w:rsid w:val="00142BEE"/>
    <w:rsid w:val="0015272A"/>
    <w:rsid w:val="00164CBD"/>
    <w:rsid w:val="0018464A"/>
    <w:rsid w:val="001B1051"/>
    <w:rsid w:val="0020040B"/>
    <w:rsid w:val="00203136"/>
    <w:rsid w:val="0022089F"/>
    <w:rsid w:val="0024731B"/>
    <w:rsid w:val="00267FD5"/>
    <w:rsid w:val="002713C7"/>
    <w:rsid w:val="00285EBF"/>
    <w:rsid w:val="002C5298"/>
    <w:rsid w:val="002D10FE"/>
    <w:rsid w:val="002D2D47"/>
    <w:rsid w:val="00303481"/>
    <w:rsid w:val="003161D8"/>
    <w:rsid w:val="00340CA0"/>
    <w:rsid w:val="00343A7C"/>
    <w:rsid w:val="003744EB"/>
    <w:rsid w:val="00386F68"/>
    <w:rsid w:val="003A57B5"/>
    <w:rsid w:val="003B36BB"/>
    <w:rsid w:val="003D2B93"/>
    <w:rsid w:val="003D7975"/>
    <w:rsid w:val="003E0DDF"/>
    <w:rsid w:val="003E3D51"/>
    <w:rsid w:val="003F3C6B"/>
    <w:rsid w:val="003F765B"/>
    <w:rsid w:val="0043162F"/>
    <w:rsid w:val="00446773"/>
    <w:rsid w:val="004517E5"/>
    <w:rsid w:val="0047153C"/>
    <w:rsid w:val="0047330C"/>
    <w:rsid w:val="00475489"/>
    <w:rsid w:val="004A3D52"/>
    <w:rsid w:val="004B3D8C"/>
    <w:rsid w:val="004C2246"/>
    <w:rsid w:val="004C4372"/>
    <w:rsid w:val="004E5E24"/>
    <w:rsid w:val="004F0566"/>
    <w:rsid w:val="00541199"/>
    <w:rsid w:val="005524AC"/>
    <w:rsid w:val="0055418F"/>
    <w:rsid w:val="00571D15"/>
    <w:rsid w:val="00575427"/>
    <w:rsid w:val="00595B2C"/>
    <w:rsid w:val="005B2BE4"/>
    <w:rsid w:val="005D073C"/>
    <w:rsid w:val="005F7D0D"/>
    <w:rsid w:val="00614661"/>
    <w:rsid w:val="006347FA"/>
    <w:rsid w:val="00655D71"/>
    <w:rsid w:val="00681A14"/>
    <w:rsid w:val="00682F2A"/>
    <w:rsid w:val="006A6736"/>
    <w:rsid w:val="006C0290"/>
    <w:rsid w:val="006C73FE"/>
    <w:rsid w:val="006F0351"/>
    <w:rsid w:val="00732920"/>
    <w:rsid w:val="00737168"/>
    <w:rsid w:val="007431B1"/>
    <w:rsid w:val="00753369"/>
    <w:rsid w:val="00763A8B"/>
    <w:rsid w:val="00784F83"/>
    <w:rsid w:val="00804E2D"/>
    <w:rsid w:val="0082342F"/>
    <w:rsid w:val="008316D4"/>
    <w:rsid w:val="00840098"/>
    <w:rsid w:val="00843E04"/>
    <w:rsid w:val="0089222D"/>
    <w:rsid w:val="008D4F74"/>
    <w:rsid w:val="00931B9A"/>
    <w:rsid w:val="00945C37"/>
    <w:rsid w:val="00960DEF"/>
    <w:rsid w:val="00965799"/>
    <w:rsid w:val="00997D42"/>
    <w:rsid w:val="009B29AE"/>
    <w:rsid w:val="00A27CCE"/>
    <w:rsid w:val="00A34BE1"/>
    <w:rsid w:val="00A35AC8"/>
    <w:rsid w:val="00A431C2"/>
    <w:rsid w:val="00A56979"/>
    <w:rsid w:val="00A8530A"/>
    <w:rsid w:val="00A96343"/>
    <w:rsid w:val="00AA4865"/>
    <w:rsid w:val="00AA6122"/>
    <w:rsid w:val="00AB2473"/>
    <w:rsid w:val="00AC1C98"/>
    <w:rsid w:val="00B10F13"/>
    <w:rsid w:val="00B23980"/>
    <w:rsid w:val="00B27F99"/>
    <w:rsid w:val="00B3263E"/>
    <w:rsid w:val="00B6766C"/>
    <w:rsid w:val="00BC504A"/>
    <w:rsid w:val="00BD5992"/>
    <w:rsid w:val="00BE2B54"/>
    <w:rsid w:val="00BF1499"/>
    <w:rsid w:val="00BF3E07"/>
    <w:rsid w:val="00C074F9"/>
    <w:rsid w:val="00C13C8D"/>
    <w:rsid w:val="00C65FF3"/>
    <w:rsid w:val="00C82AA3"/>
    <w:rsid w:val="00CA5C3E"/>
    <w:rsid w:val="00CB0790"/>
    <w:rsid w:val="00CC2B77"/>
    <w:rsid w:val="00CE0870"/>
    <w:rsid w:val="00CE4E36"/>
    <w:rsid w:val="00CE4F82"/>
    <w:rsid w:val="00CF4064"/>
    <w:rsid w:val="00CF7BB3"/>
    <w:rsid w:val="00D14BFD"/>
    <w:rsid w:val="00D27259"/>
    <w:rsid w:val="00D616CA"/>
    <w:rsid w:val="00D641ED"/>
    <w:rsid w:val="00D7581F"/>
    <w:rsid w:val="00D85D0C"/>
    <w:rsid w:val="00DC52C9"/>
    <w:rsid w:val="00DE2F56"/>
    <w:rsid w:val="00DF10AD"/>
    <w:rsid w:val="00E06EA5"/>
    <w:rsid w:val="00E2668D"/>
    <w:rsid w:val="00E26CBD"/>
    <w:rsid w:val="00E352B0"/>
    <w:rsid w:val="00E419D8"/>
    <w:rsid w:val="00E423F8"/>
    <w:rsid w:val="00E42BCA"/>
    <w:rsid w:val="00E42D54"/>
    <w:rsid w:val="00E56ABC"/>
    <w:rsid w:val="00E7074C"/>
    <w:rsid w:val="00E8016D"/>
    <w:rsid w:val="00EA6481"/>
    <w:rsid w:val="00EA7A39"/>
    <w:rsid w:val="00EB20D5"/>
    <w:rsid w:val="00EC4391"/>
    <w:rsid w:val="00ED57B4"/>
    <w:rsid w:val="00F40A64"/>
    <w:rsid w:val="00F90B33"/>
    <w:rsid w:val="00FF0F3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6EFF"/>
  <w15:chartTrackingRefBased/>
  <w15:docId w15:val="{B7CF30AA-BDFF-4B89-B03A-9FC8C066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5C3E"/>
    <w:pPr>
      <w:keepNext/>
      <w:keepLines/>
      <w:spacing w:before="240" w:after="0"/>
      <w:outlineLvl w:val="0"/>
    </w:pPr>
    <w:rPr>
      <w:rFonts w:asciiTheme="majorHAnsi" w:eastAsiaTheme="majorEastAsia" w:hAnsiTheme="majorHAnsi" w:cstheme="majorBidi"/>
      <w:color w:val="911963"/>
      <w:sz w:val="32"/>
      <w:szCs w:val="32"/>
    </w:rPr>
  </w:style>
  <w:style w:type="paragraph" w:styleId="berschrift2">
    <w:name w:val="heading 2"/>
    <w:basedOn w:val="Standard"/>
    <w:next w:val="Standard"/>
    <w:link w:val="berschrift2Zchn"/>
    <w:uiPriority w:val="9"/>
    <w:semiHidden/>
    <w:unhideWhenUsed/>
    <w:qFormat/>
    <w:rsid w:val="00CA5C3E"/>
    <w:pPr>
      <w:keepNext/>
      <w:keepLines/>
      <w:spacing w:before="40" w:after="0"/>
      <w:outlineLvl w:val="1"/>
    </w:pPr>
    <w:rPr>
      <w:rFonts w:asciiTheme="majorHAnsi" w:eastAsiaTheme="majorEastAsia" w:hAnsiTheme="majorHAnsi" w:cstheme="majorBidi"/>
      <w:color w:val="911963"/>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5C3E"/>
    <w:rPr>
      <w:rFonts w:asciiTheme="majorHAnsi" w:eastAsiaTheme="majorEastAsia" w:hAnsiTheme="majorHAnsi" w:cstheme="majorBidi"/>
      <w:color w:val="911963"/>
      <w:sz w:val="32"/>
      <w:szCs w:val="32"/>
    </w:rPr>
  </w:style>
  <w:style w:type="character" w:customStyle="1" w:styleId="berschrift2Zchn">
    <w:name w:val="Überschrift 2 Zchn"/>
    <w:basedOn w:val="Absatz-Standardschriftart"/>
    <w:link w:val="berschrift2"/>
    <w:uiPriority w:val="9"/>
    <w:semiHidden/>
    <w:rsid w:val="00CA5C3E"/>
    <w:rPr>
      <w:rFonts w:asciiTheme="majorHAnsi" w:eastAsiaTheme="majorEastAsia" w:hAnsiTheme="majorHAnsi" w:cstheme="majorBidi"/>
      <w:color w:val="911963"/>
      <w:sz w:val="26"/>
      <w:szCs w:val="26"/>
    </w:rPr>
  </w:style>
  <w:style w:type="paragraph" w:styleId="Titel">
    <w:name w:val="Title"/>
    <w:basedOn w:val="Standard"/>
    <w:next w:val="Standard"/>
    <w:link w:val="TitelZchn"/>
    <w:uiPriority w:val="10"/>
    <w:qFormat/>
    <w:rsid w:val="00111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137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F10AD"/>
    <w:pPr>
      <w:ind w:left="720"/>
      <w:contextualSpacing/>
    </w:pPr>
  </w:style>
  <w:style w:type="character" w:styleId="Platzhaltertext">
    <w:name w:val="Placeholder Text"/>
    <w:basedOn w:val="Absatz-Standardschriftart"/>
    <w:uiPriority w:val="99"/>
    <w:semiHidden/>
    <w:rsid w:val="003B36BB"/>
    <w:rPr>
      <w:color w:val="808080"/>
    </w:rPr>
  </w:style>
  <w:style w:type="paragraph" w:styleId="Beschriftung">
    <w:name w:val="caption"/>
    <w:basedOn w:val="Standard"/>
    <w:next w:val="Standard"/>
    <w:uiPriority w:val="35"/>
    <w:unhideWhenUsed/>
    <w:qFormat/>
    <w:rsid w:val="00386F68"/>
    <w:pPr>
      <w:spacing w:after="200" w:line="240" w:lineRule="auto"/>
    </w:pPr>
    <w:rPr>
      <w:i/>
      <w:iCs/>
      <w:color w:val="44546A" w:themeColor="text2"/>
      <w:sz w:val="18"/>
      <w:szCs w:val="18"/>
    </w:rPr>
  </w:style>
  <w:style w:type="table" w:styleId="Tabellenraster">
    <w:name w:val="Table Grid"/>
    <w:basedOn w:val="NormaleTabelle"/>
    <w:uiPriority w:val="39"/>
    <w:rsid w:val="005F7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5F7D0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F7D0D"/>
    <w:rPr>
      <w:rFonts w:eastAsiaTheme="minorEastAsia"/>
      <w:color w:val="5A5A5A" w:themeColor="text1" w:themeTint="A5"/>
      <w:spacing w:val="15"/>
    </w:rPr>
  </w:style>
  <w:style w:type="character" w:styleId="SchwacheHervorhebung">
    <w:name w:val="Subtle Emphasis"/>
    <w:basedOn w:val="Absatz-Standardschriftart"/>
    <w:uiPriority w:val="19"/>
    <w:qFormat/>
    <w:rsid w:val="005F7D0D"/>
    <w:rPr>
      <w:i/>
      <w:iCs/>
      <w:color w:val="404040" w:themeColor="text1" w:themeTint="BF"/>
    </w:rPr>
  </w:style>
  <w:style w:type="character" w:styleId="Hervorhebung">
    <w:name w:val="Emphasis"/>
    <w:basedOn w:val="Absatz-Standardschriftart"/>
    <w:uiPriority w:val="20"/>
    <w:qFormat/>
    <w:rsid w:val="005F7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2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Number of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stacked"/>
        <c:varyColors val="0"/>
        <c:ser>
          <c:idx val="0"/>
          <c:order val="0"/>
          <c:tx>
            <c:strRef>
              <c:f>Tabelle1!$B$1</c:f>
              <c:strCache>
                <c:ptCount val="1"/>
                <c:pt idx="0">
                  <c:v>Training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Tabelle1!$A$2:$A$4</c:f>
              <c:strCache>
                <c:ptCount val="3"/>
                <c:pt idx="0">
                  <c:v>Cats</c:v>
                </c:pt>
                <c:pt idx="1">
                  <c:v>Dogs</c:v>
                </c:pt>
                <c:pt idx="2">
                  <c:v>Total</c:v>
                </c:pt>
              </c:strCache>
            </c:strRef>
          </c:cat>
          <c:val>
            <c:numRef>
              <c:f>Tabelle1!$B$2:$B$4</c:f>
              <c:numCache>
                <c:formatCode>General</c:formatCode>
                <c:ptCount val="3"/>
                <c:pt idx="0">
                  <c:v>3984</c:v>
                </c:pt>
                <c:pt idx="1">
                  <c:v>3975</c:v>
                </c:pt>
                <c:pt idx="2">
                  <c:v>7959</c:v>
                </c:pt>
              </c:numCache>
            </c:numRef>
          </c:val>
          <c:extLst>
            <c:ext xmlns:c16="http://schemas.microsoft.com/office/drawing/2014/chart" uri="{C3380CC4-5D6E-409C-BE32-E72D297353CC}">
              <c16:uniqueId val="{00000000-5983-455F-8B2F-2A5B94031044}"/>
            </c:ext>
          </c:extLst>
        </c:ser>
        <c:ser>
          <c:idx val="1"/>
          <c:order val="1"/>
          <c:tx>
            <c:strRef>
              <c:f>Tabelle1!$C$1</c:f>
              <c:strCache>
                <c:ptCount val="1"/>
                <c:pt idx="0">
                  <c:v>Validation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Tabelle1!$A$2:$A$4</c:f>
              <c:strCache>
                <c:ptCount val="3"/>
                <c:pt idx="0">
                  <c:v>Cats</c:v>
                </c:pt>
                <c:pt idx="1">
                  <c:v>Dogs</c:v>
                </c:pt>
                <c:pt idx="2">
                  <c:v>Total</c:v>
                </c:pt>
              </c:strCache>
            </c:strRef>
          </c:cat>
          <c:val>
            <c:numRef>
              <c:f>Tabelle1!$C$2:$C$4</c:f>
              <c:numCache>
                <c:formatCode>General</c:formatCode>
                <c:ptCount val="3"/>
                <c:pt idx="0">
                  <c:v>1016</c:v>
                </c:pt>
                <c:pt idx="1">
                  <c:v>1025</c:v>
                </c:pt>
                <c:pt idx="2">
                  <c:v>2041</c:v>
                </c:pt>
              </c:numCache>
            </c:numRef>
          </c:val>
          <c:extLst>
            <c:ext xmlns:c16="http://schemas.microsoft.com/office/drawing/2014/chart" uri="{C3380CC4-5D6E-409C-BE32-E72D297353CC}">
              <c16:uniqueId val="{00000001-5983-455F-8B2F-2A5B94031044}"/>
            </c:ext>
          </c:extLst>
        </c:ser>
        <c:ser>
          <c:idx val="2"/>
          <c:order val="2"/>
          <c:tx>
            <c:strRef>
              <c:f>Tabelle1!$D$1</c:f>
              <c:strCache>
                <c:ptCount val="1"/>
                <c:pt idx="0">
                  <c:v>Test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Tabelle1!$A$2:$A$4</c:f>
              <c:strCache>
                <c:ptCount val="3"/>
                <c:pt idx="0">
                  <c:v>Cats</c:v>
                </c:pt>
                <c:pt idx="1">
                  <c:v>Dogs</c:v>
                </c:pt>
                <c:pt idx="2">
                  <c:v>Total</c:v>
                </c:pt>
              </c:strCache>
            </c:strRef>
          </c:cat>
          <c:val>
            <c:numRef>
              <c:f>Tabelle1!$D$2:$D$4</c:f>
              <c:numCache>
                <c:formatCode>General</c:formatCode>
                <c:ptCount val="3"/>
                <c:pt idx="0">
                  <c:v>1000</c:v>
                </c:pt>
                <c:pt idx="1">
                  <c:v>1000</c:v>
                </c:pt>
                <c:pt idx="2">
                  <c:v>2000</c:v>
                </c:pt>
              </c:numCache>
            </c:numRef>
          </c:val>
          <c:extLst>
            <c:ext xmlns:c16="http://schemas.microsoft.com/office/drawing/2014/chart" uri="{C3380CC4-5D6E-409C-BE32-E72D297353CC}">
              <c16:uniqueId val="{00000002-5983-455F-8B2F-2A5B94031044}"/>
            </c:ext>
          </c:extLst>
        </c:ser>
        <c:dLbls>
          <c:showLegendKey val="0"/>
          <c:showVal val="0"/>
          <c:showCatName val="0"/>
          <c:showSerName val="0"/>
          <c:showPercent val="0"/>
          <c:showBubbleSize val="0"/>
        </c:dLbls>
        <c:gapWidth val="150"/>
        <c:overlap val="100"/>
        <c:axId val="1672235424"/>
        <c:axId val="1628310608"/>
      </c:barChart>
      <c:catAx>
        <c:axId val="16722354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28310608"/>
        <c:crosses val="autoZero"/>
        <c:auto val="1"/>
        <c:lblAlgn val="ctr"/>
        <c:lblOffset val="100"/>
        <c:noMultiLvlLbl val="0"/>
      </c:catAx>
      <c:valAx>
        <c:axId val="162831060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7223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D1750-A460-42D0-BE51-96C25558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1210</Words>
  <Characters>7626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Holzmueller</dc:creator>
  <cp:keywords/>
  <dc:description/>
  <cp:lastModifiedBy>Benjamin Schwendinger</cp:lastModifiedBy>
  <cp:revision>10</cp:revision>
  <dcterms:created xsi:type="dcterms:W3CDTF">2021-04-13T08:18:00Z</dcterms:created>
  <dcterms:modified xsi:type="dcterms:W3CDTF">2021-04-13T14:07:00Z</dcterms:modified>
</cp:coreProperties>
</file>